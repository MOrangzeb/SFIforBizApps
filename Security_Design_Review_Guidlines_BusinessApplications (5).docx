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16sdtfl w16du wp14">
  <w:body>
    <w:tbl>
      <w:tblPr>
        <w:tblpPr w:leftFromText="180" w:rightFromText="180" w:horzAnchor="margin" w:tblpXSpec="center" w:tblpY="-987"/>
        <w:tblW w:w="125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50"/>
        <w:gridCol w:w="11790"/>
        <w:gridCol w:w="270"/>
      </w:tblGrid>
      <w:tr w:rsidRPr="007A4E4E" w:rsidR="00F07BEF" w:rsidTr="70D7249E" w14:paraId="3A5A5AF1" w14:textId="77777777">
        <w:trPr>
          <w:trHeight w:val="710"/>
        </w:trPr>
        <w:tc>
          <w:tcPr>
            <w:tcW w:w="450" w:type="dxa"/>
            <w:vMerge w:val="restart"/>
            <w:tcBorders>
              <w:top w:val="nil"/>
              <w:left w:val="nil"/>
              <w:bottom w:val="nil"/>
              <w:right w:val="nil"/>
            </w:tcBorders>
            <w:shd w:val="clear" w:color="auto" w:fill="0B556A"/>
          </w:tcPr>
          <w:p w:rsidRPr="007A4E4E" w:rsidR="00F07BEF" w:rsidP="002534E5" w:rsidRDefault="00F07BEF" w14:paraId="4EEEAB71" w14:textId="77777777">
            <w:pPr>
              <w:rPr>
                <w:rFonts w:ascii="Segoe UI" w:hAnsi="Segoe UI" w:cs="Segoe UI"/>
              </w:rPr>
            </w:pPr>
          </w:p>
        </w:tc>
        <w:tc>
          <w:tcPr>
            <w:tcW w:w="11790" w:type="dxa"/>
            <w:tcBorders>
              <w:top w:val="nil"/>
              <w:left w:val="nil"/>
              <w:bottom w:val="nil"/>
              <w:right w:val="nil"/>
            </w:tcBorders>
            <w:shd w:val="clear" w:color="auto" w:fill="FFFFFF" w:themeFill="background1"/>
          </w:tcPr>
          <w:p w:rsidRPr="007A4E4E" w:rsidR="00F07BEF" w:rsidP="002534E5" w:rsidRDefault="00F07BEF" w14:paraId="3533E4E5" w14:textId="77777777">
            <w:pPr>
              <w:jc w:val="center"/>
              <w:rPr>
                <w:rFonts w:ascii="Segoe UI" w:hAnsi="Segoe UI" w:cs="Segoe UI"/>
                <w:sz w:val="6"/>
              </w:rPr>
            </w:pPr>
          </w:p>
          <w:p w:rsidRPr="007A4E4E" w:rsidR="00F07BEF" w:rsidP="326E9802" w:rsidRDefault="46A717F4" w14:paraId="22E0ECAD" w14:textId="77777777">
            <w:pPr>
              <w:rPr>
                <w:rFonts w:ascii="Segoe UI" w:hAnsi="Segoe UI" w:cs="Segoe UI"/>
                <w:sz w:val="2"/>
                <w:szCs w:val="2"/>
              </w:rPr>
            </w:pPr>
            <w:r>
              <w:rPr>
                <w:noProof/>
              </w:rPr>
              <w:drawing>
                <wp:inline distT="0" distB="0" distL="0" distR="0" wp14:anchorId="1DF2E7D0" wp14:editId="05C8A712">
                  <wp:extent cx="724846" cy="154730"/>
                  <wp:effectExtent l="0" t="0" r="0" b="0"/>
                  <wp:docPr id="7674177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4846" cy="154730"/>
                          </a:xfrm>
                          <a:prstGeom prst="rect">
                            <a:avLst/>
                          </a:prstGeom>
                        </pic:spPr>
                      </pic:pic>
                    </a:graphicData>
                  </a:graphic>
                </wp:inline>
              </w:drawing>
            </w:r>
          </w:p>
        </w:tc>
        <w:tc>
          <w:tcPr>
            <w:tcW w:w="270" w:type="dxa"/>
            <w:vMerge w:val="restart"/>
            <w:tcBorders>
              <w:left w:val="nil"/>
            </w:tcBorders>
            <w:shd w:val="clear" w:color="auto" w:fill="0B556A"/>
          </w:tcPr>
          <w:p w:rsidRPr="007A4E4E" w:rsidR="00F07BEF" w:rsidP="002534E5" w:rsidRDefault="00F07BEF" w14:paraId="29E46744" w14:textId="77777777">
            <w:pPr>
              <w:rPr>
                <w:rFonts w:ascii="Segoe UI" w:hAnsi="Segoe UI" w:cs="Segoe UI"/>
              </w:rPr>
            </w:pPr>
          </w:p>
        </w:tc>
      </w:tr>
      <w:tr w:rsidRPr="007A4E4E" w:rsidR="00F07BEF" w:rsidTr="70D7249E" w14:paraId="774E8A42" w14:textId="77777777">
        <w:trPr>
          <w:trHeight w:val="1430"/>
        </w:trPr>
        <w:tc>
          <w:tcPr>
            <w:tcW w:w="450" w:type="dxa"/>
            <w:vMerge/>
          </w:tcPr>
          <w:p w:rsidRPr="007A4E4E" w:rsidR="00F07BEF" w:rsidP="002534E5" w:rsidRDefault="00F07BEF" w14:paraId="375FB514" w14:textId="77777777">
            <w:pPr>
              <w:rPr>
                <w:rFonts w:ascii="Segoe UI" w:hAnsi="Segoe UI" w:cs="Segoe UI"/>
              </w:rPr>
            </w:pPr>
          </w:p>
        </w:tc>
        <w:tc>
          <w:tcPr>
            <w:tcW w:w="11790" w:type="dxa"/>
            <w:tcBorders>
              <w:top w:val="nil"/>
              <w:left w:val="nil"/>
              <w:bottom w:val="nil"/>
              <w:right w:val="nil"/>
            </w:tcBorders>
            <w:shd w:val="clear" w:color="auto" w:fill="4CCBED"/>
          </w:tcPr>
          <w:p w:rsidRPr="00134AC9" w:rsidR="00F07BEF" w:rsidP="002B527B" w:rsidRDefault="00F07BEF" w14:paraId="6DB29ED3" w14:textId="3AF619B6">
            <w:r w:rsidRPr="00C51584">
              <w:rPr>
                <w:noProof/>
              </w:rPr>
              <mc:AlternateContent>
                <mc:Choice Requires="wps">
                  <w:drawing>
                    <wp:anchor distT="0" distB="0" distL="114300" distR="114300" simplePos="0" relativeHeight="251658240" behindDoc="0" locked="0" layoutInCell="1" allowOverlap="1" wp14:anchorId="2FF2E0F1" wp14:editId="21F1D510">
                      <wp:simplePos x="0" y="0"/>
                      <wp:positionH relativeFrom="column">
                        <wp:posOffset>6274163</wp:posOffset>
                      </wp:positionH>
                      <wp:positionV relativeFrom="paragraph">
                        <wp:posOffset>327025</wp:posOffset>
                      </wp:positionV>
                      <wp:extent cx="549162" cy="371316"/>
                      <wp:effectExtent l="0" t="0" r="22860" b="10160"/>
                      <wp:wrapNone/>
                      <wp:docPr id="85" name="list_4" title="Icon of a checklist">
                        <a:extLst xmlns:a="http://schemas.openxmlformats.org/drawingml/2006/main">
                          <a:ext uri="{FF2B5EF4-FFF2-40B4-BE49-F238E27FC236}">
                            <a16:creationId xmlns:a16="http://schemas.microsoft.com/office/drawing/2014/main" id="{C034DDA1-D63F-46D3-A547-58F17AE52EB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549162" cy="371316"/>
                              </a:xfrm>
                              <a:custGeom>
                                <a:avLst/>
                                <a:gdLst>
                                  <a:gd name="T0" fmla="*/ 90 w 253"/>
                                  <a:gd name="T1" fmla="*/ 24 h 171"/>
                                  <a:gd name="T2" fmla="*/ 253 w 253"/>
                                  <a:gd name="T3" fmla="*/ 24 h 171"/>
                                  <a:gd name="T4" fmla="*/ 90 w 253"/>
                                  <a:gd name="T5" fmla="*/ 73 h 171"/>
                                  <a:gd name="T6" fmla="*/ 253 w 253"/>
                                  <a:gd name="T7" fmla="*/ 73 h 171"/>
                                  <a:gd name="T8" fmla="*/ 90 w 253"/>
                                  <a:gd name="T9" fmla="*/ 121 h 171"/>
                                  <a:gd name="T10" fmla="*/ 253 w 253"/>
                                  <a:gd name="T11" fmla="*/ 121 h 171"/>
                                  <a:gd name="T12" fmla="*/ 90 w 253"/>
                                  <a:gd name="T13" fmla="*/ 171 h 171"/>
                                  <a:gd name="T14" fmla="*/ 253 w 253"/>
                                  <a:gd name="T15" fmla="*/ 171 h 171"/>
                                  <a:gd name="T16" fmla="*/ 0 w 253"/>
                                  <a:gd name="T17" fmla="*/ 23 h 171"/>
                                  <a:gd name="T18" fmla="*/ 17 w 253"/>
                                  <a:gd name="T19" fmla="*/ 40 h 171"/>
                                  <a:gd name="T20" fmla="*/ 58 w 253"/>
                                  <a:gd name="T21" fmla="*/ 0 h 171"/>
                                  <a:gd name="T22" fmla="*/ 0 w 253"/>
                                  <a:gd name="T23" fmla="*/ 121 h 171"/>
                                  <a:gd name="T24" fmla="*/ 17 w 253"/>
                                  <a:gd name="T25" fmla="*/ 138 h 171"/>
                                  <a:gd name="T26" fmla="*/ 58 w 253"/>
                                  <a:gd name="T27" fmla="*/ 98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3" h="171">
                                    <a:moveTo>
                                      <a:pt x="90" y="24"/>
                                    </a:moveTo>
                                    <a:lnTo>
                                      <a:pt x="253" y="24"/>
                                    </a:lnTo>
                                    <a:moveTo>
                                      <a:pt x="90" y="73"/>
                                    </a:moveTo>
                                    <a:lnTo>
                                      <a:pt x="253" y="73"/>
                                    </a:lnTo>
                                    <a:moveTo>
                                      <a:pt x="90" y="121"/>
                                    </a:moveTo>
                                    <a:lnTo>
                                      <a:pt x="253" y="121"/>
                                    </a:lnTo>
                                    <a:moveTo>
                                      <a:pt x="90" y="171"/>
                                    </a:moveTo>
                                    <a:lnTo>
                                      <a:pt x="253" y="171"/>
                                    </a:lnTo>
                                    <a:moveTo>
                                      <a:pt x="0" y="23"/>
                                    </a:moveTo>
                                    <a:lnTo>
                                      <a:pt x="17" y="40"/>
                                    </a:lnTo>
                                    <a:lnTo>
                                      <a:pt x="58" y="0"/>
                                    </a:lnTo>
                                    <a:moveTo>
                                      <a:pt x="0" y="121"/>
                                    </a:moveTo>
                                    <a:lnTo>
                                      <a:pt x="17" y="138"/>
                                    </a:lnTo>
                                    <a:lnTo>
                                      <a:pt x="58" y="98"/>
                                    </a:lnTo>
                                  </a:path>
                                </a:pathLst>
                              </a:custGeom>
                              <a:noFill/>
                              <a:ln w="15875" cap="flat">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w:pict>
                    <v:shape id="list_4" style="position:absolute;margin-left:494.05pt;margin-top:25.75pt;width:43.25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lt="Title: Icon of a checklist" coordsize="253,171" o:spid="_x0000_s1026" filled="f" strokecolor="black [3213]" strokeweight="1.25pt" path="m90,24r163,m90,73r163,m90,121r163,m90,171r163,m,23l17,40,58,m,121r17,17l58,9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" w14:anchorId="1D617AF5">
                      <v:stroke joinstyle="miter"/>
                      <v:path arrowok="t" o:connecttype="custom" o:connectlocs="195354,52115;549162,52115;195354,158515;549162,158515;195354,262744;549162,262744;195354,371316;549162,371316;0,49943;36900,86858;125895,0;0,262744;36900,299659;125895,212801" o:connectangles="0,0,0,0,0,0,0,0,0,0,0,0,0,0"/>
                      <o:lock v:ext="edit" verticies="t" aspectratio="t"/>
                    </v:shape>
                  </w:pict>
                </mc:Fallback>
              </mc:AlternateContent>
            </w:r>
            <w:r w:rsidR="009069BC">
              <w:rPr>
                <w:sz w:val="57"/>
                <w:szCs w:val="57"/>
              </w:rPr>
              <w:t>Security</w:t>
            </w:r>
            <w:r w:rsidR="00A958BA">
              <w:rPr>
                <w:sz w:val="57"/>
                <w:szCs w:val="57"/>
              </w:rPr>
              <w:t xml:space="preserve"> </w:t>
            </w:r>
            <w:r w:rsidR="002251EF">
              <w:rPr>
                <w:sz w:val="57"/>
                <w:szCs w:val="57"/>
              </w:rPr>
              <w:t>Design &amp; Review</w:t>
            </w:r>
            <w:r w:rsidRPr="00C51584">
              <w:rPr>
                <w:sz w:val="57"/>
                <w:szCs w:val="57"/>
              </w:rPr>
              <w:t xml:space="preserve"> </w:t>
            </w:r>
            <w:r w:rsidR="002251EF">
              <w:rPr>
                <w:sz w:val="57"/>
                <w:szCs w:val="57"/>
              </w:rPr>
              <w:t>Guidelines</w:t>
            </w:r>
            <w:r w:rsidRPr="00C51584">
              <w:rPr>
                <w:sz w:val="57"/>
                <w:szCs w:val="57"/>
              </w:rPr>
              <w:t xml:space="preserve"> </w:t>
            </w:r>
            <w:r w:rsidRPr="00C51584" w:rsidR="00414344">
              <w:rPr>
                <w:b/>
                <w:sz w:val="16"/>
                <w:szCs w:val="16"/>
              </w:rPr>
              <w:t xml:space="preserve">Version </w:t>
            </w:r>
            <w:r w:rsidR="00A958BA">
              <w:rPr>
                <w:b/>
                <w:sz w:val="16"/>
                <w:szCs w:val="16"/>
              </w:rPr>
              <w:t>1</w:t>
            </w:r>
            <w:r w:rsidR="00CF07A2">
              <w:rPr>
                <w:b/>
                <w:sz w:val="16"/>
                <w:szCs w:val="16"/>
              </w:rPr>
              <w:t>.0</w:t>
            </w:r>
            <w:r w:rsidR="00A44D02">
              <w:rPr>
                <w:b/>
                <w:sz w:val="16"/>
                <w:szCs w:val="16"/>
              </w:rPr>
              <w:tab/>
            </w:r>
            <w:r w:rsidRPr="00C51584">
              <w:rPr>
                <w:sz w:val="57"/>
                <w:szCs w:val="57"/>
              </w:rPr>
              <w:br/>
            </w:r>
            <w:r w:rsidRPr="002C3173" w:rsidR="00702243">
              <w:rPr>
                <w:sz w:val="32"/>
                <w:szCs w:val="32"/>
              </w:rPr>
              <w:t>ISV</w:t>
            </w:r>
            <w:r w:rsidRPr="002C3173" w:rsidR="0000057C">
              <w:rPr>
                <w:sz w:val="32"/>
                <w:szCs w:val="32"/>
              </w:rPr>
              <w:t xml:space="preserve"> Solutions &amp; SI Capability Enablement</w:t>
            </w:r>
            <w:r w:rsidRPr="002C3173" w:rsidR="00702243">
              <w:rPr>
                <w:sz w:val="32"/>
                <w:szCs w:val="32"/>
              </w:rPr>
              <w:t xml:space="preserve"> -</w:t>
            </w:r>
            <w:r w:rsidR="002C3173">
              <w:rPr>
                <w:sz w:val="32"/>
                <w:szCs w:val="32"/>
              </w:rPr>
              <w:t xml:space="preserve"> </w:t>
            </w:r>
            <w:r w:rsidRPr="002C3173" w:rsidR="009069BC">
              <w:rPr>
                <w:b/>
                <w:bCs/>
                <w:sz w:val="32"/>
                <w:szCs w:val="32"/>
              </w:rPr>
              <w:t>Business Applications</w:t>
            </w:r>
          </w:p>
        </w:tc>
        <w:tc>
          <w:tcPr>
            <w:tcW w:w="270" w:type="dxa"/>
            <w:vMerge/>
          </w:tcPr>
          <w:p w:rsidRPr="007A4E4E" w:rsidR="00F07BEF" w:rsidP="002534E5" w:rsidRDefault="00F07BEF" w14:paraId="7883E754" w14:textId="77777777">
            <w:pPr>
              <w:rPr>
                <w:rFonts w:ascii="Segoe UI" w:hAnsi="Segoe UI" w:cs="Segoe UI"/>
              </w:rPr>
            </w:pPr>
          </w:p>
        </w:tc>
      </w:tr>
      <w:tr w:rsidRPr="007A4E4E" w:rsidR="002534E5" w:rsidTr="70D7249E" w14:paraId="34B83490" w14:textId="77777777">
        <w:trPr>
          <w:trHeight w:val="143"/>
        </w:trPr>
        <w:tc>
          <w:tcPr>
            <w:tcW w:w="450" w:type="dxa"/>
            <w:vMerge/>
          </w:tcPr>
          <w:p w:rsidRPr="007A4E4E" w:rsidR="002534E5" w:rsidP="002534E5" w:rsidRDefault="002534E5" w14:paraId="6640B3B1" w14:textId="77777777">
            <w:pPr>
              <w:rPr>
                <w:rFonts w:ascii="Segoe UI" w:hAnsi="Segoe UI" w:cs="Segoe UI"/>
              </w:rPr>
            </w:pPr>
          </w:p>
        </w:tc>
        <w:tc>
          <w:tcPr>
            <w:tcW w:w="11790" w:type="dxa"/>
            <w:tcBorders>
              <w:top w:val="nil"/>
              <w:left w:val="nil"/>
              <w:bottom w:val="nil"/>
              <w:right w:val="nil"/>
            </w:tcBorders>
            <w:shd w:val="clear" w:color="auto" w:fill="1392B4"/>
          </w:tcPr>
          <w:p w:rsidRPr="007A4E4E" w:rsidR="002534E5" w:rsidP="002534E5" w:rsidRDefault="002534E5" w14:paraId="5B3A6AF6" w14:textId="77777777">
            <w:pPr>
              <w:rPr>
                <w:rFonts w:ascii="Segoe UI" w:hAnsi="Segoe UI" w:cs="Segoe UI"/>
                <w:noProof/>
                <w:sz w:val="2"/>
              </w:rPr>
            </w:pPr>
          </w:p>
        </w:tc>
        <w:tc>
          <w:tcPr>
            <w:tcW w:w="270" w:type="dxa"/>
            <w:vMerge/>
          </w:tcPr>
          <w:p w:rsidRPr="007A4E4E" w:rsidR="002534E5" w:rsidP="002534E5" w:rsidRDefault="002534E5" w14:paraId="6B263B27" w14:textId="77777777">
            <w:pPr>
              <w:rPr>
                <w:rFonts w:ascii="Segoe UI" w:hAnsi="Segoe UI" w:cs="Segoe UI"/>
              </w:rPr>
            </w:pPr>
          </w:p>
        </w:tc>
      </w:tr>
      <w:tr w:rsidRPr="007A4E4E" w:rsidR="00F07BEF" w:rsidTr="70D7249E" w14:paraId="22D41F55" w14:textId="77777777">
        <w:trPr>
          <w:trHeight w:val="1565"/>
        </w:trPr>
        <w:tc>
          <w:tcPr>
            <w:tcW w:w="450" w:type="dxa"/>
            <w:vMerge/>
          </w:tcPr>
          <w:p w:rsidRPr="007A4E4E" w:rsidR="00F07BEF" w:rsidP="002534E5" w:rsidRDefault="00F07BEF" w14:paraId="1B1AF2DA" w14:textId="77777777">
            <w:pPr>
              <w:rPr>
                <w:rFonts w:ascii="Segoe UI" w:hAnsi="Segoe UI" w:cs="Segoe UI"/>
                <w:sz w:val="20"/>
                <w:szCs w:val="20"/>
              </w:rPr>
            </w:pPr>
          </w:p>
        </w:tc>
        <w:tc>
          <w:tcPr>
            <w:tcW w:w="11790" w:type="dxa"/>
            <w:tcBorders>
              <w:top w:val="nil"/>
              <w:left w:val="nil"/>
              <w:bottom w:val="nil"/>
              <w:right w:val="nil"/>
            </w:tcBorders>
            <w:shd w:val="clear" w:color="auto" w:fill="EBEBEB"/>
          </w:tcPr>
          <w:p w:rsidRPr="007A4E4E" w:rsidR="00514486" w:rsidP="002534E5" w:rsidRDefault="00D4069D" w14:paraId="4C645134" w14:textId="0900D234">
            <w:pPr>
              <w:spacing w:after="0"/>
              <w:rPr>
                <w:rFonts w:ascii="Segoe UI" w:hAnsi="Segoe UI" w:cs="Segoe UI"/>
                <w:color w:val="000000" w:themeColor="text1"/>
                <w:sz w:val="20"/>
                <w:szCs w:val="20"/>
              </w:rPr>
            </w:pPr>
            <w:r w:rsidRPr="007A4E4E">
              <w:rPr>
                <w:rFonts w:ascii="Segoe UI" w:hAnsi="Segoe UI" w:cs="Segoe UI"/>
                <w:color w:val="000000" w:themeColor="text1"/>
                <w:sz w:val="20"/>
                <w:szCs w:val="20"/>
              </w:rPr>
              <w:br/>
            </w:r>
            <w:r w:rsidR="00A958BA">
              <w:rPr>
                <w:rFonts w:ascii="Segoe UI" w:hAnsi="Segoe UI" w:cs="Segoe UI"/>
                <w:b/>
                <w:bCs/>
                <w:color w:val="000000" w:themeColor="text1"/>
                <w:sz w:val="20"/>
                <w:szCs w:val="20"/>
              </w:rPr>
              <w:t>Partner</w:t>
            </w:r>
            <w:r w:rsidRPr="007A4E4E" w:rsidR="00F07BEF">
              <w:rPr>
                <w:rFonts w:ascii="Segoe UI" w:hAnsi="Segoe UI" w:cs="Segoe UI"/>
                <w:b/>
                <w:bCs/>
                <w:color w:val="000000" w:themeColor="text1"/>
                <w:sz w:val="20"/>
                <w:szCs w:val="20"/>
              </w:rPr>
              <w:t>:</w:t>
            </w:r>
            <w:r w:rsidRPr="007A4E4E" w:rsidR="00F07BEF">
              <w:rPr>
                <w:rFonts w:ascii="Segoe UI" w:hAnsi="Segoe UI" w:cs="Segoe UI"/>
                <w:color w:val="000000" w:themeColor="text1"/>
                <w:sz w:val="20"/>
                <w:szCs w:val="20"/>
              </w:rPr>
              <w:t xml:space="preserve"> </w:t>
            </w:r>
            <w:r w:rsidRPr="00AA695D" w:rsidR="00AA695D">
              <w:rPr>
                <w:rFonts w:ascii="Segoe UI" w:hAnsi="Segoe UI" w:cs="Segoe UI"/>
                <w:color w:val="000000" w:themeColor="text1"/>
                <w:sz w:val="20"/>
                <w:szCs w:val="20"/>
                <w:highlight w:val="yellow"/>
              </w:rPr>
              <w:t>TBD</w:t>
            </w:r>
          </w:p>
          <w:p w:rsidRPr="007A4E4E" w:rsidR="000F651C" w:rsidP="007977EB" w:rsidRDefault="006D5B7D" w14:paraId="70FA8511" w14:textId="7AA0DA63">
            <w:pPr>
              <w:spacing w:after="0"/>
              <w:rPr>
                <w:rFonts w:ascii="Segoe UI" w:hAnsi="Segoe UI" w:cs="Segoe UI"/>
                <w:b/>
                <w:bCs/>
                <w:color w:val="FFFFFF" w:themeColor="background1"/>
                <w:sz w:val="20"/>
                <w:szCs w:val="20"/>
              </w:rPr>
            </w:pPr>
            <w:r w:rsidRPr="007A4E4E">
              <w:rPr>
                <w:rFonts w:ascii="Segoe UI" w:hAnsi="Segoe UI" w:cs="Segoe UI"/>
                <w:b/>
                <w:bCs/>
                <w:color w:val="000000" w:themeColor="text1"/>
                <w:sz w:val="20"/>
                <w:szCs w:val="20"/>
              </w:rPr>
              <w:t xml:space="preserve">Key </w:t>
            </w:r>
            <w:r w:rsidR="00702243">
              <w:rPr>
                <w:rFonts w:ascii="Segoe UI" w:hAnsi="Segoe UI" w:cs="Segoe UI"/>
                <w:b/>
                <w:bCs/>
                <w:color w:val="000000" w:themeColor="text1"/>
                <w:sz w:val="20"/>
                <w:szCs w:val="20"/>
              </w:rPr>
              <w:t>partner</w:t>
            </w:r>
            <w:r w:rsidRPr="007A4E4E" w:rsidR="00514486">
              <w:rPr>
                <w:rFonts w:ascii="Segoe UI" w:hAnsi="Segoe UI" w:cs="Segoe UI"/>
                <w:b/>
                <w:bCs/>
                <w:color w:val="000000" w:themeColor="text1"/>
                <w:sz w:val="20"/>
                <w:szCs w:val="20"/>
              </w:rPr>
              <w:t xml:space="preserve"> contact</w:t>
            </w:r>
            <w:r w:rsidRPr="007A4E4E" w:rsidR="000F557C">
              <w:rPr>
                <w:rFonts w:ascii="Segoe UI" w:hAnsi="Segoe UI" w:cs="Segoe UI"/>
                <w:b/>
                <w:bCs/>
                <w:color w:val="000000" w:themeColor="text1"/>
                <w:sz w:val="20"/>
                <w:szCs w:val="20"/>
              </w:rPr>
              <w:t>(s)</w:t>
            </w:r>
            <w:r w:rsidR="00163839">
              <w:rPr>
                <w:rFonts w:ascii="Segoe UI" w:hAnsi="Segoe UI" w:cs="Segoe UI"/>
                <w:b/>
                <w:bCs/>
                <w:color w:val="000000" w:themeColor="text1"/>
                <w:sz w:val="20"/>
                <w:szCs w:val="20"/>
              </w:rPr>
              <w:t xml:space="preserve"> e-mail(s) and role(s)</w:t>
            </w:r>
            <w:r w:rsidRPr="007A4E4E" w:rsidR="00514486">
              <w:rPr>
                <w:rFonts w:ascii="Segoe UI" w:hAnsi="Segoe UI" w:cs="Segoe UI"/>
                <w:b/>
                <w:bCs/>
                <w:color w:val="000000" w:themeColor="text1"/>
                <w:sz w:val="20"/>
                <w:szCs w:val="20"/>
              </w:rPr>
              <w:t>:</w:t>
            </w:r>
            <w:r w:rsidRPr="007A4E4E" w:rsidR="00502215">
              <w:rPr>
                <w:rFonts w:ascii="Segoe UI" w:hAnsi="Segoe UI" w:cs="Segoe UI"/>
                <w:color w:val="000000" w:themeColor="text1"/>
                <w:sz w:val="20"/>
                <w:szCs w:val="20"/>
              </w:rPr>
              <w:t xml:space="preserve"> </w:t>
            </w:r>
            <w:r w:rsidRPr="00AA695D" w:rsidR="00AA695D">
              <w:rPr>
                <w:rFonts w:ascii="Segoe UI" w:hAnsi="Segoe UI" w:cs="Segoe UI"/>
                <w:color w:val="000000" w:themeColor="text1"/>
                <w:sz w:val="20"/>
                <w:szCs w:val="20"/>
                <w:highlight w:val="yellow"/>
              </w:rPr>
              <w:t>TBD</w:t>
            </w:r>
            <w:r w:rsidRPr="007A4E4E" w:rsidR="00F07BEF">
              <w:rPr>
                <w:rFonts w:ascii="Segoe UI" w:hAnsi="Segoe UI" w:cs="Segoe UI"/>
                <w:color w:val="000000" w:themeColor="text1"/>
                <w:sz w:val="20"/>
                <w:szCs w:val="20"/>
              </w:rPr>
              <w:br/>
            </w:r>
            <w:r w:rsidR="00744180">
              <w:rPr>
                <w:rFonts w:ascii="Segoe UI" w:hAnsi="Segoe UI" w:cs="Segoe UI"/>
                <w:b/>
                <w:bCs/>
                <w:color w:val="000000" w:themeColor="text1"/>
                <w:sz w:val="20"/>
                <w:szCs w:val="20"/>
              </w:rPr>
              <w:t xml:space="preserve">Solution AppSource </w:t>
            </w:r>
            <w:r w:rsidR="007977EB">
              <w:rPr>
                <w:rFonts w:ascii="Segoe UI" w:hAnsi="Segoe UI" w:cs="Segoe UI"/>
                <w:b/>
                <w:bCs/>
                <w:color w:val="000000" w:themeColor="text1"/>
                <w:sz w:val="20"/>
                <w:szCs w:val="20"/>
              </w:rPr>
              <w:t>Name</w:t>
            </w:r>
            <w:r w:rsidRPr="007A4E4E" w:rsidR="00F07BEF">
              <w:rPr>
                <w:rFonts w:ascii="Segoe UI" w:hAnsi="Segoe UI" w:cs="Segoe UI"/>
                <w:b/>
                <w:bCs/>
                <w:color w:val="000000" w:themeColor="text1"/>
                <w:sz w:val="20"/>
                <w:szCs w:val="20"/>
              </w:rPr>
              <w:t>:</w:t>
            </w:r>
            <w:r w:rsidRPr="007A4E4E" w:rsidR="00F07BEF">
              <w:rPr>
                <w:rFonts w:ascii="Segoe UI" w:hAnsi="Segoe UI" w:cs="Segoe UI"/>
                <w:color w:val="000000" w:themeColor="text1"/>
                <w:sz w:val="20"/>
                <w:szCs w:val="20"/>
              </w:rPr>
              <w:t xml:space="preserve"> </w:t>
            </w:r>
            <w:r w:rsidRPr="00AA695D" w:rsidR="00AA695D">
              <w:rPr>
                <w:rFonts w:ascii="Segoe UI" w:hAnsi="Segoe UI" w:cs="Segoe UI"/>
                <w:color w:val="000000" w:themeColor="text1"/>
                <w:sz w:val="20"/>
                <w:szCs w:val="20"/>
                <w:highlight w:val="yellow"/>
              </w:rPr>
              <w:t>TBD</w:t>
            </w:r>
            <w:r w:rsidRPr="007A4E4E" w:rsidR="00F07BEF">
              <w:rPr>
                <w:rFonts w:ascii="Segoe UI" w:hAnsi="Segoe UI" w:cs="Segoe UI"/>
                <w:color w:val="000000" w:themeColor="text1"/>
                <w:sz w:val="20"/>
                <w:szCs w:val="20"/>
              </w:rPr>
              <w:br/>
            </w:r>
            <w:r w:rsidRPr="007A4E4E" w:rsidR="000F651C">
              <w:rPr>
                <w:rFonts w:ascii="Segoe UI" w:hAnsi="Segoe UI" w:cs="Segoe UI"/>
                <w:b/>
                <w:bCs/>
                <w:color w:val="000000" w:themeColor="text1"/>
                <w:sz w:val="20"/>
                <w:szCs w:val="20"/>
              </w:rPr>
              <w:t xml:space="preserve">Date: </w:t>
            </w:r>
            <w:r w:rsidRPr="00AA695D" w:rsidR="00AA695D">
              <w:rPr>
                <w:rFonts w:ascii="Segoe UI" w:hAnsi="Segoe UI" w:cs="Segoe UI"/>
                <w:color w:val="000000" w:themeColor="text1"/>
                <w:sz w:val="20"/>
                <w:szCs w:val="20"/>
                <w:highlight w:val="yellow"/>
              </w:rPr>
              <w:t>TBD</w:t>
            </w:r>
            <w:r w:rsidRPr="007A4E4E" w:rsidR="00D4069D">
              <w:rPr>
                <w:rFonts w:ascii="Segoe UI" w:hAnsi="Segoe UI" w:cs="Segoe UI"/>
                <w:b/>
                <w:bCs/>
                <w:color w:val="000000" w:themeColor="text1"/>
                <w:sz w:val="20"/>
                <w:szCs w:val="20"/>
              </w:rPr>
              <w:br/>
            </w:r>
          </w:p>
        </w:tc>
        <w:tc>
          <w:tcPr>
            <w:tcW w:w="270" w:type="dxa"/>
            <w:vMerge/>
          </w:tcPr>
          <w:p w:rsidRPr="007A4E4E" w:rsidR="00F07BEF" w:rsidP="002534E5" w:rsidRDefault="00F07BEF" w14:paraId="55CFE013" w14:textId="77777777">
            <w:pPr>
              <w:rPr>
                <w:rFonts w:ascii="Segoe UI" w:hAnsi="Segoe UI" w:cs="Segoe UI"/>
                <w:sz w:val="20"/>
                <w:szCs w:val="20"/>
              </w:rPr>
            </w:pPr>
          </w:p>
        </w:tc>
      </w:tr>
    </w:tbl>
    <w:p w:rsidR="63372B51" w:rsidRDefault="63372B51" w14:paraId="58A873CF" w14:textId="6DEDFFB7"/>
    <w:p w:rsidR="00F07BEF" w:rsidP="00AC2487" w:rsidRDefault="00F71A02" w14:paraId="3EC2BEF8" w14:textId="5A154B55">
      <w:pPr>
        <w:rPr>
          <w:rStyle w:val="Hyperlink"/>
          <w:rFonts w:ascii="Segoe UI" w:hAnsi="Segoe UI" w:cs="Segoe UI"/>
          <w:b/>
          <w:bCs/>
          <w:sz w:val="20"/>
          <w:szCs w:val="20"/>
        </w:rPr>
      </w:pPr>
      <w:r w:rsidRPr="007A4E4E">
        <w:rPr>
          <w:rFonts w:ascii="Segoe UI" w:hAnsi="Segoe UI" w:cs="Segoe UI"/>
          <w:b/>
          <w:bCs/>
          <w:sz w:val="20"/>
          <w:szCs w:val="20"/>
        </w:rPr>
        <w:t>Your privacy is importa</w:t>
      </w:r>
      <w:r w:rsidRPr="007A4E4E" w:rsidR="000B2AFC">
        <w:rPr>
          <w:rFonts w:ascii="Segoe UI" w:hAnsi="Segoe UI" w:cs="Segoe UI"/>
          <w:b/>
          <w:bCs/>
          <w:sz w:val="20"/>
          <w:szCs w:val="20"/>
        </w:rPr>
        <w:t xml:space="preserve">nt to us. Please do not include any personal or sensitive information. </w:t>
      </w:r>
      <w:r w:rsidRPr="007A4E4E" w:rsidR="00F56D70">
        <w:rPr>
          <w:rFonts w:ascii="Segoe UI" w:hAnsi="Segoe UI" w:cs="Segoe UI"/>
          <w:b/>
          <w:bCs/>
          <w:sz w:val="20"/>
          <w:szCs w:val="20"/>
        </w:rPr>
        <w:t xml:space="preserve">To learn more read </w:t>
      </w:r>
      <w:hyperlink w:history="1" r:id="rId12">
        <w:r w:rsidRPr="007A4E4E" w:rsidR="00AC2487">
          <w:rPr>
            <w:rStyle w:val="Hyperlink"/>
            <w:rFonts w:ascii="Segoe UI" w:hAnsi="Segoe UI" w:cs="Segoe UI"/>
            <w:b/>
            <w:bCs/>
            <w:sz w:val="20"/>
            <w:szCs w:val="20"/>
          </w:rPr>
          <w:t>Microsoft Privacy Statement</w:t>
        </w:r>
      </w:hyperlink>
    </w:p>
    <w:p w:rsidR="00394FD5" w:rsidP="00AC2487" w:rsidRDefault="00394FD5" w14:paraId="7DF7E29A" w14:textId="29BD2F46">
      <w:pPr>
        <w:rPr>
          <w:rStyle w:val="Hyperlink"/>
          <w:rFonts w:ascii="Segoe UI" w:hAnsi="Segoe UI" w:cs="Segoe UI"/>
          <w:b/>
          <w:bCs/>
          <w:sz w:val="20"/>
          <w:szCs w:val="20"/>
        </w:rPr>
      </w:pPr>
    </w:p>
    <w:sdt>
      <w:sdtPr>
        <w:id w:val="288248101"/>
        <w:docPartObj>
          <w:docPartGallery w:val="Table of Contents"/>
          <w:docPartUnique/>
        </w:docPartObj>
      </w:sdtPr>
      <w:sdtContent>
        <w:p w:rsidRPr="006D07BE" w:rsidR="0081778B" w:rsidP="00BA3C4B" w:rsidRDefault="11B69117" w14:paraId="49B6D11A" w14:textId="6FB40ED1" w14:noSpellErr="1">
          <w:pPr>
            <w:pStyle w:val="TOCHeading"/>
            <w:rPr>
              <w:rFonts w:ascii="Segoe UI" w:hAnsi="Segoe UI" w:cs="Segoe UI"/>
              <w:b w:val="1"/>
              <w:bCs w:val="1"/>
            </w:rPr>
          </w:pPr>
          <w:r w:rsidRPr="1244FDA5" w:rsidR="11B69117">
            <w:rPr>
              <w:rFonts w:ascii="Segoe UI" w:hAnsi="Segoe UI" w:cs="Segoe UI"/>
              <w:b w:val="1"/>
              <w:bCs w:val="1"/>
            </w:rPr>
            <w:t>Table of Contents</w:t>
          </w:r>
        </w:p>
        <w:p w:rsidR="002B5A50" w:rsidP="1244FDA5" w:rsidRDefault="002B5A50" w14:paraId="22FF420A" w14:textId="05C2D1A0">
          <w:pPr>
            <w:pStyle w:val="TOC1"/>
            <w:tabs>
              <w:tab w:val="right" w:leader="dot" w:pos="10785"/>
            </w:tabs>
            <w:rPr>
              <w:rStyle w:val="Hyperlink"/>
              <w:noProof/>
              <w:kern w:val="2"/>
              <w14:ligatures w14:val="standardContextual"/>
            </w:rPr>
          </w:pPr>
          <w:r>
            <w:fldChar w:fldCharType="begin"/>
          </w:r>
          <w:r>
            <w:instrText xml:space="preserve">TOC \o "1-3" \z \u \h</w:instrText>
          </w:r>
          <w:r>
            <w:fldChar w:fldCharType="separate"/>
          </w:r>
          <w:hyperlink w:anchor="_Toc43721089">
            <w:r w:rsidRPr="1244FDA5" w:rsidR="1244FDA5">
              <w:rPr>
                <w:rStyle w:val="Hyperlink"/>
              </w:rPr>
              <w:t>Security Design &amp; Review Process</w:t>
            </w:r>
            <w:r>
              <w:tab/>
            </w:r>
            <w:r>
              <w:fldChar w:fldCharType="begin"/>
            </w:r>
            <w:r>
              <w:instrText xml:space="preserve">PAGEREF _Toc43721089 \h</w:instrText>
            </w:r>
            <w:r>
              <w:fldChar w:fldCharType="separate"/>
            </w:r>
            <w:r w:rsidRPr="1244FDA5" w:rsidR="1244FDA5">
              <w:rPr>
                <w:rStyle w:val="Hyperlink"/>
              </w:rPr>
              <w:t>1</w:t>
            </w:r>
            <w:r>
              <w:fldChar w:fldCharType="end"/>
            </w:r>
          </w:hyperlink>
        </w:p>
        <w:p w:rsidR="002B5A50" w:rsidP="1244FDA5" w:rsidRDefault="5D604710" w14:paraId="359549BB" w14:textId="5FBF399D">
          <w:pPr>
            <w:pStyle w:val="TOC1"/>
            <w:tabs>
              <w:tab w:val="right" w:leader="dot" w:pos="10785"/>
            </w:tabs>
            <w:rPr>
              <w:rStyle w:val="Hyperlink"/>
              <w:noProof/>
              <w:kern w:val="2"/>
              <w14:ligatures w14:val="standardContextual"/>
            </w:rPr>
          </w:pPr>
          <w:hyperlink w:anchor="_Toc922982197">
            <w:r w:rsidRPr="1244FDA5" w:rsidR="1244FDA5">
              <w:rPr>
                <w:rStyle w:val="Hyperlink"/>
              </w:rPr>
              <w:t>1.</w:t>
            </w:r>
            <w:r>
              <w:tab/>
            </w:r>
            <w:r w:rsidRPr="1244FDA5" w:rsidR="1244FDA5">
              <w:rPr>
                <w:rStyle w:val="Hyperlink"/>
              </w:rPr>
              <w:t>Security Design Life Cycle</w:t>
            </w:r>
            <w:r>
              <w:tab/>
            </w:r>
            <w:r>
              <w:fldChar w:fldCharType="begin"/>
            </w:r>
            <w:r>
              <w:instrText xml:space="preserve">PAGEREF _Toc922982197 \h</w:instrText>
            </w:r>
            <w:r>
              <w:fldChar w:fldCharType="separate"/>
            </w:r>
            <w:r w:rsidRPr="1244FDA5" w:rsidR="1244FDA5">
              <w:rPr>
                <w:rStyle w:val="Hyperlink"/>
              </w:rPr>
              <w:t>2</w:t>
            </w:r>
            <w:r>
              <w:fldChar w:fldCharType="end"/>
            </w:r>
          </w:hyperlink>
        </w:p>
        <w:p w:rsidR="002B5A50" w:rsidP="1244FDA5" w:rsidRDefault="5D604710" w14:paraId="3B3A6B71" w14:textId="039935C9">
          <w:pPr>
            <w:pStyle w:val="TOC1"/>
            <w:tabs>
              <w:tab w:val="right" w:leader="dot" w:pos="10785"/>
            </w:tabs>
            <w:rPr>
              <w:rStyle w:val="Hyperlink"/>
              <w:noProof/>
              <w:kern w:val="2"/>
              <w14:ligatures w14:val="standardContextual"/>
            </w:rPr>
          </w:pPr>
          <w:hyperlink w:anchor="_Toc1053841202">
            <w:r w:rsidRPr="1244FDA5" w:rsidR="1244FDA5">
              <w:rPr>
                <w:rStyle w:val="Hyperlink"/>
              </w:rPr>
              <w:t>2.</w:t>
            </w:r>
            <w:r>
              <w:tab/>
            </w:r>
            <w:r w:rsidRPr="1244FDA5" w:rsidR="1244FDA5">
              <w:rPr>
                <w:rStyle w:val="Hyperlink"/>
              </w:rPr>
              <w:t>Business Applications Security Recap</w:t>
            </w:r>
            <w:r>
              <w:tab/>
            </w:r>
            <w:r>
              <w:fldChar w:fldCharType="begin"/>
            </w:r>
            <w:r>
              <w:instrText xml:space="preserve">PAGEREF _Toc1053841202 \h</w:instrText>
            </w:r>
            <w:r>
              <w:fldChar w:fldCharType="separate"/>
            </w:r>
            <w:r w:rsidRPr="1244FDA5" w:rsidR="1244FDA5">
              <w:rPr>
                <w:rStyle w:val="Hyperlink"/>
              </w:rPr>
              <w:t>4</w:t>
            </w:r>
            <w:r>
              <w:fldChar w:fldCharType="end"/>
            </w:r>
          </w:hyperlink>
        </w:p>
        <w:p w:rsidR="002B5A50" w:rsidP="1244FDA5" w:rsidRDefault="5D604710" w14:paraId="4B38A617" w14:textId="7158847B">
          <w:pPr>
            <w:pStyle w:val="TOC1"/>
            <w:tabs>
              <w:tab w:val="right" w:leader="dot" w:pos="10785"/>
            </w:tabs>
            <w:rPr>
              <w:rStyle w:val="Hyperlink"/>
              <w:noProof/>
              <w:kern w:val="2"/>
              <w14:ligatures w14:val="standardContextual"/>
            </w:rPr>
          </w:pPr>
          <w:hyperlink w:anchor="_Toc1269577436">
            <w:r w:rsidRPr="1244FDA5" w:rsidR="1244FDA5">
              <w:rPr>
                <w:rStyle w:val="Hyperlink"/>
              </w:rPr>
              <w:t>3.</w:t>
            </w:r>
            <w:r>
              <w:tab/>
            </w:r>
            <w:r w:rsidRPr="1244FDA5" w:rsidR="1244FDA5">
              <w:rPr>
                <w:rStyle w:val="Hyperlink"/>
              </w:rPr>
              <w:t>Secure by Design</w:t>
            </w:r>
            <w:r>
              <w:tab/>
            </w:r>
            <w:r>
              <w:fldChar w:fldCharType="begin"/>
            </w:r>
            <w:r>
              <w:instrText xml:space="preserve">PAGEREF _Toc1269577436 \h</w:instrText>
            </w:r>
            <w:r>
              <w:fldChar w:fldCharType="separate"/>
            </w:r>
            <w:r w:rsidRPr="1244FDA5" w:rsidR="1244FDA5">
              <w:rPr>
                <w:rStyle w:val="Hyperlink"/>
              </w:rPr>
              <w:t>4</w:t>
            </w:r>
            <w:r>
              <w:fldChar w:fldCharType="end"/>
            </w:r>
          </w:hyperlink>
        </w:p>
        <w:p w:rsidR="002B5A50" w:rsidP="1244FDA5" w:rsidRDefault="5D604710" w14:paraId="5748AA9A" w14:textId="5E671A16">
          <w:pPr>
            <w:pStyle w:val="TOC1"/>
            <w:tabs>
              <w:tab w:val="right" w:leader="dot" w:pos="10785"/>
            </w:tabs>
            <w:rPr>
              <w:rStyle w:val="Hyperlink"/>
              <w:noProof/>
              <w:kern w:val="2"/>
              <w14:ligatures w14:val="standardContextual"/>
            </w:rPr>
          </w:pPr>
          <w:hyperlink w:anchor="_Toc789827951">
            <w:r w:rsidRPr="1244FDA5" w:rsidR="1244FDA5">
              <w:rPr>
                <w:rStyle w:val="Hyperlink"/>
              </w:rPr>
              <w:t>4.</w:t>
            </w:r>
            <w:r>
              <w:tab/>
            </w:r>
            <w:r w:rsidRPr="1244FDA5" w:rsidR="1244FDA5">
              <w:rPr>
                <w:rStyle w:val="Hyperlink"/>
              </w:rPr>
              <w:t>Secure by Default</w:t>
            </w:r>
            <w:r>
              <w:tab/>
            </w:r>
            <w:r>
              <w:fldChar w:fldCharType="begin"/>
            </w:r>
            <w:r>
              <w:instrText xml:space="preserve">PAGEREF _Toc789827951 \h</w:instrText>
            </w:r>
            <w:r>
              <w:fldChar w:fldCharType="separate"/>
            </w:r>
            <w:r w:rsidRPr="1244FDA5" w:rsidR="1244FDA5">
              <w:rPr>
                <w:rStyle w:val="Hyperlink"/>
              </w:rPr>
              <w:t>7</w:t>
            </w:r>
            <w:r>
              <w:fldChar w:fldCharType="end"/>
            </w:r>
          </w:hyperlink>
        </w:p>
        <w:p w:rsidR="002B5A50" w:rsidP="1244FDA5" w:rsidRDefault="5D604710" w14:paraId="19C5C584" w14:textId="0B3C03AA">
          <w:pPr>
            <w:pStyle w:val="TOC1"/>
            <w:tabs>
              <w:tab w:val="right" w:leader="dot" w:pos="10785"/>
            </w:tabs>
            <w:rPr>
              <w:rStyle w:val="Hyperlink"/>
              <w:noProof/>
              <w:kern w:val="2"/>
              <w14:ligatures w14:val="standardContextual"/>
            </w:rPr>
          </w:pPr>
          <w:hyperlink w:anchor="_Toc1582941">
            <w:r w:rsidRPr="1244FDA5" w:rsidR="1244FDA5">
              <w:rPr>
                <w:rStyle w:val="Hyperlink"/>
              </w:rPr>
              <w:t>5.</w:t>
            </w:r>
            <w:r>
              <w:tab/>
            </w:r>
            <w:r w:rsidRPr="1244FDA5" w:rsidR="1244FDA5">
              <w:rPr>
                <w:rStyle w:val="Hyperlink"/>
              </w:rPr>
              <w:t>Secure Operations</w:t>
            </w:r>
            <w:r>
              <w:tab/>
            </w:r>
            <w:r>
              <w:fldChar w:fldCharType="begin"/>
            </w:r>
            <w:r>
              <w:instrText xml:space="preserve">PAGEREF _Toc1582941 \h</w:instrText>
            </w:r>
            <w:r>
              <w:fldChar w:fldCharType="separate"/>
            </w:r>
            <w:r w:rsidRPr="1244FDA5" w:rsidR="1244FDA5">
              <w:rPr>
                <w:rStyle w:val="Hyperlink"/>
              </w:rPr>
              <w:t>12</w:t>
            </w:r>
            <w:r>
              <w:fldChar w:fldCharType="end"/>
            </w:r>
          </w:hyperlink>
        </w:p>
        <w:p w:rsidR="002B5A50" w:rsidP="1244FDA5" w:rsidRDefault="5D604710" w14:paraId="53371E30" w14:textId="750395F9">
          <w:pPr>
            <w:pStyle w:val="TOC1"/>
            <w:tabs>
              <w:tab w:val="right" w:leader="dot" w:pos="10785"/>
            </w:tabs>
            <w:rPr>
              <w:rStyle w:val="Hyperlink"/>
              <w:noProof/>
              <w:kern w:val="2"/>
              <w14:ligatures w14:val="standardContextual"/>
            </w:rPr>
          </w:pPr>
          <w:hyperlink w:anchor="_Toc813725022">
            <w:r w:rsidRPr="1244FDA5" w:rsidR="1244FDA5">
              <w:rPr>
                <w:rStyle w:val="Hyperlink"/>
              </w:rPr>
              <w:t>Appendix:</w:t>
            </w:r>
            <w:r>
              <w:tab/>
            </w:r>
            <w:r>
              <w:fldChar w:fldCharType="begin"/>
            </w:r>
            <w:r>
              <w:instrText xml:space="preserve">PAGEREF _Toc813725022 \h</w:instrText>
            </w:r>
            <w:r>
              <w:fldChar w:fldCharType="separate"/>
            </w:r>
            <w:r w:rsidRPr="1244FDA5" w:rsidR="1244FDA5">
              <w:rPr>
                <w:rStyle w:val="Hyperlink"/>
              </w:rPr>
              <w:t>15</w:t>
            </w:r>
            <w:r>
              <w:fldChar w:fldCharType="end"/>
            </w:r>
          </w:hyperlink>
          <w:r>
            <w:fldChar w:fldCharType="end"/>
          </w:r>
        </w:p>
      </w:sdtContent>
    </w:sdt>
    <w:p w:rsidR="193F969A" w:rsidP="193F969A" w:rsidRDefault="193F969A" w14:paraId="68EBE7F8" w14:textId="048DEAFD">
      <w:pPr>
        <w:pStyle w:val="TOC1"/>
        <w:tabs>
          <w:tab w:val="clear" w:pos="10790"/>
          <w:tab w:val="right" w:leader="dot" w:pos="10785"/>
        </w:tabs>
        <w:rPr>
          <w:rStyle w:val="Hyperlink"/>
        </w:rPr>
      </w:pPr>
    </w:p>
    <w:p w:rsidRPr="00692C36" w:rsidR="00692C36" w:rsidP="028C09EC" w:rsidRDefault="00692C36" w14:paraId="5B07EEA1" w14:textId="62344434">
      <w:pPr>
        <w:pStyle w:val="TOC1"/>
        <w:tabs>
          <w:tab w:val="right" w:leader="dot" w:pos="10350"/>
        </w:tabs>
        <w:rPr>
          <w:rStyle w:val="Hyperlink"/>
          <w:noProof/>
          <w:lang w:val="pt-PT" w:eastAsia="pt-PT"/>
        </w:rPr>
      </w:pPr>
    </w:p>
    <w:p w:rsidRPr="007A4E4E" w:rsidR="0081778B" w:rsidP="00BA3C4B" w:rsidRDefault="0081778B" w14:paraId="0580C131" w14:textId="62B379FD">
      <w:pPr>
        <w:ind w:left="720"/>
        <w:rPr>
          <w:rFonts w:ascii="Segoe UI" w:hAnsi="Segoe UI" w:cs="Segoe UI"/>
        </w:rPr>
      </w:pPr>
    </w:p>
    <w:p w:rsidR="00BE42EC" w:rsidRDefault="00BE42EC" w14:paraId="08FB28C9" w14:textId="77777777">
      <w:pPr>
        <w:rPr>
          <w:rFonts w:ascii="Segoe UI" w:hAnsi="Segoe UI" w:cs="Segoe UI" w:eastAsiaTheme="majorEastAsia"/>
          <w:b/>
          <w:bCs/>
          <w:color w:val="2F5496" w:themeColor="accent1" w:themeShade="BF"/>
          <w:sz w:val="36"/>
          <w:szCs w:val="36"/>
        </w:rPr>
      </w:pPr>
      <w:r>
        <w:rPr>
          <w:rFonts w:ascii="Segoe UI" w:hAnsi="Segoe UI" w:cs="Segoe UI"/>
          <w:b/>
          <w:bCs/>
          <w:sz w:val="36"/>
          <w:szCs w:val="36"/>
        </w:rPr>
        <w:br w:type="page"/>
      </w:r>
    </w:p>
    <w:p w:rsidRPr="000C4E34" w:rsidR="00BA3C4B" w:rsidP="00AB3465" w:rsidRDefault="06B4D4B8" w14:paraId="5C6C5A4F" w14:textId="72F1B117" w14:noSpellErr="1">
      <w:pPr>
        <w:pStyle w:val="Heading1"/>
        <w:rPr>
          <w:rFonts w:ascii="Segoe UI" w:hAnsi="Segoe UI" w:cs="Segoe UI"/>
          <w:sz w:val="24"/>
          <w:szCs w:val="24"/>
        </w:rPr>
      </w:pPr>
      <w:bookmarkStart w:name="_Toc43721089" w:id="801671834"/>
      <w:r w:rsidRPr="1244FDA5" w:rsidR="06B4D4B8">
        <w:rPr>
          <w:rFonts w:ascii="Segoe UI" w:hAnsi="Segoe UI" w:cs="Segoe UI"/>
          <w:b w:val="1"/>
          <w:bCs w:val="1"/>
          <w:sz w:val="36"/>
          <w:szCs w:val="36"/>
        </w:rPr>
        <w:t>Security</w:t>
      </w:r>
      <w:r w:rsidRPr="1244FDA5" w:rsidR="4B9C3060">
        <w:rPr>
          <w:rFonts w:ascii="Segoe UI" w:hAnsi="Segoe UI" w:cs="Segoe UI"/>
          <w:b w:val="1"/>
          <w:bCs w:val="1"/>
          <w:sz w:val="36"/>
          <w:szCs w:val="36"/>
        </w:rPr>
        <w:t xml:space="preserve"> </w:t>
      </w:r>
      <w:r w:rsidRPr="1244FDA5" w:rsidR="06B4D4B8">
        <w:rPr>
          <w:rFonts w:ascii="Segoe UI" w:hAnsi="Segoe UI" w:cs="Segoe UI"/>
          <w:b w:val="1"/>
          <w:bCs w:val="1"/>
          <w:sz w:val="36"/>
          <w:szCs w:val="36"/>
        </w:rPr>
        <w:t>Design &amp; Review</w:t>
      </w:r>
      <w:r w:rsidRPr="1244FDA5" w:rsidR="66813578">
        <w:rPr>
          <w:rFonts w:ascii="Segoe UI" w:hAnsi="Segoe UI" w:cs="Segoe UI"/>
          <w:b w:val="1"/>
          <w:bCs w:val="1"/>
          <w:sz w:val="36"/>
          <w:szCs w:val="36"/>
        </w:rPr>
        <w:t xml:space="preserve"> </w:t>
      </w:r>
      <w:r w:rsidRPr="1244FDA5" w:rsidR="06B4D4B8">
        <w:rPr>
          <w:rFonts w:ascii="Segoe UI" w:hAnsi="Segoe UI" w:cs="Segoe UI"/>
          <w:b w:val="1"/>
          <w:bCs w:val="1"/>
          <w:sz w:val="36"/>
          <w:szCs w:val="36"/>
        </w:rPr>
        <w:t>P</w:t>
      </w:r>
      <w:r w:rsidRPr="1244FDA5" w:rsidR="66813578">
        <w:rPr>
          <w:rFonts w:ascii="Segoe UI" w:hAnsi="Segoe UI" w:cs="Segoe UI"/>
          <w:b w:val="1"/>
          <w:bCs w:val="1"/>
          <w:sz w:val="36"/>
          <w:szCs w:val="36"/>
        </w:rPr>
        <w:t>rocess</w:t>
      </w:r>
      <w:bookmarkEnd w:id="801671834"/>
    </w:p>
    <w:p w:rsidRPr="00E80157" w:rsidR="00E80157" w:rsidP="00E80157" w:rsidRDefault="00E80157" w14:paraId="485BEB49" w14:textId="751F33D6">
      <w:pPr>
        <w:ind w:left="180"/>
        <w:jc w:val="both"/>
        <w:rPr>
          <w:rFonts w:ascii="Segoe UI" w:hAnsi="Segoe UI" w:cs="Segoe UI"/>
        </w:rPr>
      </w:pPr>
      <w:r w:rsidRPr="00E80157">
        <w:rPr>
          <w:rFonts w:ascii="Segoe UI" w:hAnsi="Segoe UI" w:cs="Segoe UI"/>
        </w:rPr>
        <w:t>The purpose of this document is to provide comprehensive best practices</w:t>
      </w:r>
      <w:r w:rsidR="00744BA4">
        <w:rPr>
          <w:rFonts w:ascii="Segoe UI" w:hAnsi="Segoe UI" w:cs="Segoe UI"/>
        </w:rPr>
        <w:t>, enablement topics</w:t>
      </w:r>
      <w:r w:rsidRPr="00E80157">
        <w:rPr>
          <w:rFonts w:ascii="Segoe UI" w:hAnsi="Segoe UI" w:cs="Segoe UI"/>
        </w:rPr>
        <w:t xml:space="preserve"> and a thorough review of partner solutions for Dynamics 365 and Power Platform, specifically tailored for the Secure Future Initiative. This document is designed to guide solution architects in implementing robust security measures across various stages of solution development and deployment</w:t>
      </w:r>
      <w:r w:rsidR="00744BA4">
        <w:rPr>
          <w:rFonts w:ascii="Segoe UI" w:hAnsi="Segoe UI" w:cs="Segoe UI"/>
        </w:rPr>
        <w:t xml:space="preserve"> and product implementation</w:t>
      </w:r>
      <w:r w:rsidRPr="00E80157">
        <w:rPr>
          <w:rFonts w:ascii="Segoe UI" w:hAnsi="Segoe UI" w:cs="Segoe UI"/>
        </w:rPr>
        <w:t>.</w:t>
      </w:r>
    </w:p>
    <w:p w:rsidRPr="00E80157" w:rsidR="00E80157" w:rsidP="00E80157" w:rsidRDefault="00E80157" w14:paraId="7F0621D4" w14:textId="15545DA6">
      <w:pPr>
        <w:ind w:left="180"/>
        <w:jc w:val="both"/>
        <w:rPr>
          <w:rFonts w:ascii="Segoe UI" w:hAnsi="Segoe UI" w:cs="Segoe UI"/>
        </w:rPr>
      </w:pPr>
      <w:r w:rsidRPr="00E80157">
        <w:rPr>
          <w:rFonts w:ascii="Segoe UI" w:hAnsi="Segoe UI" w:cs="Segoe UI"/>
        </w:rPr>
        <w:t>The document is structured into three main sections: Secure by Design, Secure by Default, and Secure in Operations. Each section offers topics, and best practices to ensure the security of solutions built on Dynamics 365, Power Platform, and Copilot studio.</w:t>
      </w:r>
    </w:p>
    <w:p w:rsidRPr="00E80157" w:rsidR="00E80157" w:rsidP="00E80157" w:rsidRDefault="00E80157" w14:paraId="7FE939EA" w14:textId="26CB9BD8">
      <w:pPr>
        <w:ind w:left="180"/>
        <w:jc w:val="both"/>
        <w:rPr>
          <w:rFonts w:ascii="Segoe UI" w:hAnsi="Segoe UI" w:cs="Segoe UI"/>
        </w:rPr>
      </w:pPr>
      <w:r w:rsidRPr="00D813C6">
        <w:rPr>
          <w:rFonts w:ascii="Segoe UI" w:hAnsi="Segoe UI" w:cs="Segoe UI"/>
          <w:b/>
          <w:bCs/>
        </w:rPr>
        <w:t>Secure by Design:</w:t>
      </w:r>
      <w:r w:rsidRPr="00E80157">
        <w:rPr>
          <w:rFonts w:ascii="Segoe UI" w:hAnsi="Segoe UI" w:cs="Segoe UI"/>
        </w:rPr>
        <w:t xml:space="preserve"> This section focuses on the principles and practices that should be incorporated during the initial design phase of the solution. It includes guidelines on threat modeling, secure </w:t>
      </w:r>
      <w:r w:rsidRPr="3D1510CC" w:rsidR="38184584">
        <w:rPr>
          <w:rFonts w:ascii="Segoe UI" w:hAnsi="Segoe UI" w:cs="Segoe UI"/>
        </w:rPr>
        <w:t xml:space="preserve">design </w:t>
      </w:r>
      <w:r w:rsidRPr="3D1510CC">
        <w:rPr>
          <w:rFonts w:ascii="Segoe UI" w:hAnsi="Segoe UI" w:cs="Segoe UI"/>
        </w:rPr>
        <w:t>practices</w:t>
      </w:r>
      <w:r w:rsidRPr="00E80157">
        <w:rPr>
          <w:rFonts w:ascii="Segoe UI" w:hAnsi="Segoe UI" w:cs="Segoe UI"/>
        </w:rPr>
        <w:t>, and design reviews to identify and mitigate potential security risks early in the development process.</w:t>
      </w:r>
    </w:p>
    <w:p w:rsidRPr="00E80157" w:rsidR="00E80157" w:rsidP="00E80157" w:rsidRDefault="00E80157" w14:paraId="442F6153" w14:textId="77777777">
      <w:pPr>
        <w:ind w:left="180"/>
        <w:jc w:val="both"/>
        <w:rPr>
          <w:rFonts w:ascii="Segoe UI" w:hAnsi="Segoe UI" w:cs="Segoe UI"/>
        </w:rPr>
      </w:pPr>
      <w:r w:rsidRPr="00D813C6">
        <w:rPr>
          <w:rFonts w:ascii="Segoe UI" w:hAnsi="Segoe UI" w:cs="Segoe UI"/>
          <w:b/>
          <w:bCs/>
        </w:rPr>
        <w:t>Secure by Default:</w:t>
      </w:r>
      <w:r w:rsidRPr="00E80157">
        <w:rPr>
          <w:rFonts w:ascii="Segoe UI" w:hAnsi="Segoe UI" w:cs="Segoe UI"/>
        </w:rPr>
        <w:t xml:space="preserve"> This section emphasizes the importance of configuring systems and applications securely out of the box. It covers best practices for default settings, access controls, and configuration management to ensure that the deployed solutions are secure from the outset.</w:t>
      </w:r>
    </w:p>
    <w:p w:rsidRPr="00E80157" w:rsidR="00E80157" w:rsidP="00E80157" w:rsidRDefault="00E80157" w14:paraId="16EEB11D" w14:textId="5393A8E3">
      <w:pPr>
        <w:ind w:left="180"/>
        <w:jc w:val="both"/>
        <w:rPr>
          <w:rFonts w:ascii="Segoe UI" w:hAnsi="Segoe UI" w:cs="Segoe UI"/>
        </w:rPr>
      </w:pPr>
      <w:r w:rsidRPr="008F7542">
        <w:rPr>
          <w:rFonts w:ascii="Segoe UI" w:hAnsi="Segoe UI" w:cs="Segoe UI"/>
          <w:b/>
          <w:bCs/>
        </w:rPr>
        <w:t>Secure Operations:</w:t>
      </w:r>
      <w:r w:rsidRPr="00E80157">
        <w:rPr>
          <w:rFonts w:ascii="Segoe UI" w:hAnsi="Segoe UI" w:cs="Segoe UI"/>
        </w:rPr>
        <w:t xml:space="preserve"> This section provides </w:t>
      </w:r>
      <w:proofErr w:type="gramStart"/>
      <w:r w:rsidRPr="00E80157">
        <w:rPr>
          <w:rFonts w:ascii="Segoe UI" w:hAnsi="Segoe UI" w:cs="Segoe UI"/>
        </w:rPr>
        <w:t>best</w:t>
      </w:r>
      <w:proofErr w:type="gramEnd"/>
      <w:r w:rsidRPr="00E80157">
        <w:rPr>
          <w:rFonts w:ascii="Segoe UI" w:hAnsi="Segoe UI" w:cs="Segoe UI"/>
        </w:rPr>
        <w:t xml:space="preserve"> practices for maintaining and monitoring the security of solutions during their operational lifecycle. It includes topics on incident response, continuous monitoring, and regular security assessments to ensure ongoing protection against emerging threats.</w:t>
      </w:r>
    </w:p>
    <w:p w:rsidR="00DC7A9B" w:rsidP="00E80157" w:rsidRDefault="00E80157" w14:paraId="693F8A94" w14:textId="40DA7CBD">
      <w:pPr>
        <w:ind w:left="180"/>
        <w:jc w:val="both"/>
      </w:pPr>
      <w:r w:rsidRPr="00E80157">
        <w:rPr>
          <w:rFonts w:ascii="Segoe UI" w:hAnsi="Segoe UI" w:cs="Segoe UI"/>
        </w:rPr>
        <w:t>By following the guidelines and best practices outlined in this document, solution architects can ensure that their solutions are secure, resilient, and compliant with industry standards and regulations. This document serves as a valuable resource for architects to build and maintain secure solutions that meet the high standards of the Secure Future Initiative.</w:t>
      </w:r>
      <w:r w:rsidR="44FA590C">
        <w:t xml:space="preserve"> </w:t>
      </w:r>
    </w:p>
    <w:p w:rsidRPr="00F3463A" w:rsidR="00B64B42" w:rsidP="43F2F967" w:rsidRDefault="009A1B2B" w14:paraId="1F2B6E7F" w14:textId="42409F8C">
      <w:pPr>
        <w:pStyle w:val="ListParagraph"/>
        <w:spacing w:line="240" w:lineRule="auto"/>
        <w:ind w:left="180"/>
        <w:jc w:val="both"/>
        <w:rPr>
          <w:rStyle w:val="Hyperlink"/>
          <w:rFonts w:ascii="Segoe UI" w:hAnsi="Segoe UI" w:cs="Segoe UI"/>
        </w:rPr>
      </w:pPr>
      <w:r>
        <w:rPr>
          <w:rFonts w:ascii="Segoe UI" w:hAnsi="Segoe UI" w:cs="Segoe UI"/>
        </w:rPr>
        <w:t xml:space="preserve">Partner can review more about </w:t>
      </w:r>
      <w:r w:rsidRPr="5D604710" w:rsidR="00F3463A">
        <w:rPr>
          <w:rFonts w:ascii="Segoe UI" w:hAnsi="Segoe UI" w:cs="Segoe UI"/>
        </w:rPr>
        <w:fldChar w:fldCharType="begin"/>
      </w:r>
      <w:r w:rsidR="00F3463A">
        <w:rPr>
          <w:rFonts w:ascii="Segoe UI" w:hAnsi="Segoe UI" w:cs="Segoe UI"/>
        </w:rPr>
        <w:instrText>HYPERLINK "https://www.microsoft.com/en-us/security/blog/2024/05/03/security-above-all-else-expanding-microsofts-secure-future-initiative"</w:instrText>
      </w:r>
      <w:r w:rsidRPr="5D604710" w:rsidR="00F3463A">
        <w:rPr>
          <w:rFonts w:ascii="Segoe UI" w:hAnsi="Segoe UI" w:cs="Segoe UI"/>
        </w:rPr>
      </w:r>
      <w:r w:rsidRPr="5D604710" w:rsidR="00F3463A">
        <w:rPr>
          <w:rFonts w:ascii="Segoe UI" w:hAnsi="Segoe UI" w:cs="Segoe UI"/>
        </w:rPr>
        <w:fldChar w:fldCharType="separate"/>
      </w:r>
      <w:r w:rsidRPr="00F3463A" w:rsidR="00F3463A">
        <w:rPr>
          <w:rStyle w:val="Hyperlink"/>
          <w:rFonts w:ascii="Segoe UI" w:hAnsi="Segoe UI" w:cs="Segoe UI"/>
        </w:rPr>
        <w:t>Security above all else – expanding Microsoft’s Secure Future Initiative.</w:t>
      </w:r>
    </w:p>
    <w:p w:rsidR="70D7249E" w:rsidP="70D7249E" w:rsidRDefault="00F3463A" w14:paraId="701A4CE5" w14:textId="246995D8">
      <w:pPr>
        <w:pStyle w:val="ListParagraph"/>
        <w:spacing w:line="240" w:lineRule="auto"/>
        <w:ind w:left="180"/>
        <w:jc w:val="both"/>
        <w:rPr>
          <w:rFonts w:ascii="Segoe UI" w:hAnsi="Segoe UI" w:cs="Segoe UI"/>
        </w:rPr>
      </w:pPr>
      <w:r w:rsidRPr="5D604710">
        <w:rPr>
          <w:rFonts w:ascii="Segoe UI" w:hAnsi="Segoe UI" w:cs="Segoe UI"/>
        </w:rPr>
        <w:fldChar w:fldCharType="end"/>
      </w:r>
    </w:p>
    <w:p w:rsidR="5D604710" w:rsidRDefault="5D604710" w14:paraId="19856BA9" w14:textId="6AE41B94">
      <w:r>
        <w:br w:type="page"/>
      </w:r>
    </w:p>
    <w:p w:rsidR="6D3A66B3" w:rsidP="193F969A" w:rsidRDefault="1C91A323" w14:paraId="2BD6E6D2" w14:textId="469F96BA" w14:noSpellErr="1">
      <w:pPr>
        <w:pStyle w:val="TopicLevel1"/>
        <w:numPr>
          <w:ilvl w:val="0"/>
          <w:numId w:val="7"/>
        </w:numPr>
        <w:rPr>
          <w:rFonts w:ascii="Segoe UI" w:hAnsi="Segoe UI" w:cs="Segoe UI"/>
          <w:b w:val="1"/>
          <w:bCs w:val="1"/>
          <w:sz w:val="36"/>
          <w:szCs w:val="36"/>
        </w:rPr>
      </w:pPr>
      <w:bookmarkStart w:name="_Toc922982197" w:id="288829460"/>
      <w:r w:rsidRPr="1244FDA5" w:rsidR="1C91A323">
        <w:rPr>
          <w:rFonts w:ascii="Segoe UI" w:hAnsi="Segoe UI" w:cs="Segoe UI"/>
          <w:b w:val="1"/>
          <w:bCs w:val="1"/>
          <w:sz w:val="36"/>
          <w:szCs w:val="36"/>
        </w:rPr>
        <w:t>Security Design Life Cycle</w:t>
      </w:r>
      <w:bookmarkEnd w:id="288829460"/>
    </w:p>
    <w:p w:rsidR="5C7CC130" w:rsidP="193F969A" w:rsidRDefault="5C7CC130" w14:paraId="361B6E41" w14:textId="5FF7E520">
      <w:pPr>
        <w:shd w:val="clear" w:color="auto" w:fill="FFFFFF" w:themeFill="background1"/>
        <w:spacing w:after="240"/>
        <w:rPr>
          <w:rFonts w:ascii="Segoe UI" w:hAnsi="Segoe UI" w:eastAsia="Segoe UI" w:cs="Segoe UI"/>
          <w:color w:val="000000" w:themeColor="text1"/>
          <w:sz w:val="24"/>
          <w:szCs w:val="24"/>
        </w:rPr>
      </w:pPr>
      <w:r w:rsidRPr="193F969A">
        <w:rPr>
          <w:rFonts w:ascii="Segoe UI" w:hAnsi="Segoe UI" w:eastAsia="Segoe UI" w:cs="Segoe UI"/>
          <w:color w:val="000000" w:themeColor="text1"/>
          <w:sz w:val="24"/>
          <w:szCs w:val="24"/>
        </w:rPr>
        <w:t xml:space="preserve">The Security Development Lifecycle (SDL) is the approach Microsoft uses to integrate security into DevOps processes (sometimes called a </w:t>
      </w:r>
      <w:proofErr w:type="spellStart"/>
      <w:r w:rsidRPr="193F969A">
        <w:rPr>
          <w:rFonts w:ascii="Segoe UI" w:hAnsi="Segoe UI" w:eastAsia="Segoe UI" w:cs="Segoe UI"/>
          <w:color w:val="000000" w:themeColor="text1"/>
          <w:sz w:val="24"/>
          <w:szCs w:val="24"/>
        </w:rPr>
        <w:t>DevSecOps</w:t>
      </w:r>
      <w:proofErr w:type="spellEnd"/>
      <w:r w:rsidRPr="193F969A">
        <w:rPr>
          <w:rFonts w:ascii="Segoe UI" w:hAnsi="Segoe UI" w:eastAsia="Segoe UI" w:cs="Segoe UI"/>
          <w:color w:val="000000" w:themeColor="text1"/>
          <w:sz w:val="24"/>
          <w:szCs w:val="24"/>
        </w:rPr>
        <w:t xml:space="preserve"> approach). You can use t</w:t>
      </w:r>
      <w:r w:rsidRPr="193F969A" w:rsidR="674D789C">
        <w:rPr>
          <w:rFonts w:ascii="Segoe UI" w:hAnsi="Segoe UI" w:eastAsia="Segoe UI" w:cs="Segoe UI"/>
          <w:color w:val="000000" w:themeColor="text1"/>
          <w:sz w:val="24"/>
          <w:szCs w:val="24"/>
        </w:rPr>
        <w:t xml:space="preserve">he </w:t>
      </w:r>
      <w:hyperlink r:id="rId13">
        <w:r w:rsidRPr="193F969A">
          <w:rPr>
            <w:rStyle w:val="Hyperlink"/>
            <w:rFonts w:ascii="Segoe UI" w:hAnsi="Segoe UI" w:eastAsia="Segoe UI" w:cs="Segoe UI"/>
            <w:sz w:val="24"/>
            <w:szCs w:val="24"/>
          </w:rPr>
          <w:t>SDL guidance and documentation</w:t>
        </w:r>
      </w:hyperlink>
      <w:r w:rsidRPr="193F969A">
        <w:rPr>
          <w:rFonts w:ascii="Segoe UI" w:hAnsi="Segoe UI" w:eastAsia="Segoe UI" w:cs="Segoe UI"/>
          <w:color w:val="000000" w:themeColor="text1"/>
          <w:sz w:val="24"/>
          <w:szCs w:val="24"/>
        </w:rPr>
        <w:t xml:space="preserve"> to adapt this approach and practices to your organization.  </w:t>
      </w:r>
    </w:p>
    <w:p w:rsidR="532402F9" w:rsidP="193F969A" w:rsidRDefault="532402F9" w14:paraId="3C48B904" w14:textId="55E91505">
      <w:r>
        <w:rPr>
          <w:noProof/>
        </w:rPr>
        <w:drawing>
          <wp:inline distT="0" distB="0" distL="0" distR="0" wp14:anchorId="2C394857" wp14:editId="35A4FA76">
            <wp:extent cx="6572250" cy="2057400"/>
            <wp:effectExtent l="0" t="0" r="0" b="0"/>
            <wp:docPr id="173143677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3677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72250" cy="2057400"/>
                    </a:xfrm>
                    <a:prstGeom prst="rect">
                      <a:avLst/>
                    </a:prstGeom>
                  </pic:spPr>
                </pic:pic>
              </a:graphicData>
            </a:graphic>
          </wp:inline>
        </w:drawing>
      </w:r>
    </w:p>
    <w:p w:rsidR="532402F9" w:rsidP="193F969A" w:rsidRDefault="532402F9" w14:paraId="038E31D5" w14:textId="314764C5">
      <w:pPr>
        <w:shd w:val="clear" w:color="auto" w:fill="FFFFFF" w:themeFill="background1"/>
        <w:spacing w:after="240"/>
        <w:rPr>
          <w:rFonts w:ascii="Segoe UI" w:hAnsi="Segoe UI" w:eastAsia="Segoe UI" w:cs="Segoe UI"/>
          <w:color w:val="000000" w:themeColor="text1"/>
          <w:sz w:val="24"/>
          <w:szCs w:val="24"/>
        </w:rPr>
      </w:pPr>
      <w:r w:rsidRPr="193F969A">
        <w:rPr>
          <w:rFonts w:ascii="Segoe UI" w:hAnsi="Segoe UI" w:eastAsia="Segoe UI" w:cs="Segoe UI"/>
          <w:color w:val="000000" w:themeColor="text1"/>
          <w:sz w:val="24"/>
          <w:szCs w:val="24"/>
        </w:rPr>
        <w:t xml:space="preserve">Security risks (and the need to mitigate them) can occur at any point in the </w:t>
      </w:r>
      <w:proofErr w:type="gramStart"/>
      <w:r w:rsidRPr="193F969A">
        <w:rPr>
          <w:rFonts w:ascii="Segoe UI" w:hAnsi="Segoe UI" w:eastAsia="Segoe UI" w:cs="Segoe UI"/>
          <w:color w:val="000000" w:themeColor="text1"/>
          <w:sz w:val="24"/>
          <w:szCs w:val="24"/>
        </w:rPr>
        <w:t>development</w:t>
      </w:r>
      <w:proofErr w:type="gramEnd"/>
      <w:r w:rsidRPr="193F969A">
        <w:rPr>
          <w:rFonts w:ascii="Segoe UI" w:hAnsi="Segoe UI" w:eastAsia="Segoe UI" w:cs="Segoe UI"/>
          <w:color w:val="000000" w:themeColor="text1"/>
          <w:sz w:val="24"/>
          <w:szCs w:val="24"/>
        </w:rPr>
        <w:t xml:space="preserve"> lifecycle:</w:t>
      </w:r>
      <w:r>
        <w:br/>
      </w:r>
    </w:p>
    <w:p w:rsidR="532402F9" w:rsidP="193F969A" w:rsidRDefault="532402F9" w14:paraId="0901EEB0" w14:textId="401D2A12">
      <w:pPr>
        <w:pStyle w:val="ListParagraph"/>
        <w:numPr>
          <w:ilvl w:val="0"/>
          <w:numId w:val="3"/>
        </w:numPr>
        <w:shd w:val="clear" w:color="auto" w:fill="FFFFFF" w:themeFill="background1"/>
        <w:spacing w:after="0"/>
        <w:rPr>
          <w:rFonts w:ascii="Segoe UI" w:hAnsi="Segoe UI" w:eastAsia="Segoe UI" w:cs="Segoe UI"/>
          <w:color w:val="000000" w:themeColor="text1"/>
          <w:sz w:val="24"/>
          <w:szCs w:val="24"/>
        </w:rPr>
      </w:pPr>
      <w:r w:rsidRPr="193F969A">
        <w:rPr>
          <w:rFonts w:ascii="Segoe UI" w:hAnsi="Segoe UI" w:eastAsia="Segoe UI" w:cs="Segoe UI"/>
          <w:b/>
          <w:bCs/>
          <w:color w:val="000000" w:themeColor="text1"/>
          <w:sz w:val="24"/>
          <w:szCs w:val="24"/>
        </w:rPr>
        <w:t xml:space="preserve">Design </w:t>
      </w:r>
      <w:r w:rsidRPr="193F969A">
        <w:rPr>
          <w:rFonts w:ascii="Segoe UI" w:hAnsi="Segoe UI" w:eastAsia="Segoe UI" w:cs="Segoe UI"/>
          <w:color w:val="000000" w:themeColor="text1"/>
          <w:sz w:val="24"/>
          <w:szCs w:val="24"/>
        </w:rPr>
        <w:t>– ensure that the design doesn’t naturally allow attackers to easily gain unauthorized access to the workload, its data, or other business assets in the organization.</w:t>
      </w:r>
    </w:p>
    <w:p w:rsidR="532402F9" w:rsidP="193F969A" w:rsidRDefault="532402F9" w14:paraId="27EF7961" w14:textId="326A611A">
      <w:pPr>
        <w:pStyle w:val="ListParagraph"/>
        <w:numPr>
          <w:ilvl w:val="0"/>
          <w:numId w:val="3"/>
        </w:numPr>
        <w:shd w:val="clear" w:color="auto" w:fill="FFFFFF" w:themeFill="background1"/>
        <w:spacing w:after="0"/>
        <w:rPr>
          <w:rFonts w:ascii="Segoe UI" w:hAnsi="Segoe UI" w:eastAsia="Segoe UI" w:cs="Segoe UI"/>
          <w:color w:val="000000" w:themeColor="text1"/>
          <w:sz w:val="24"/>
          <w:szCs w:val="24"/>
        </w:rPr>
      </w:pPr>
      <w:r w:rsidRPr="193F969A">
        <w:rPr>
          <w:rFonts w:ascii="Segoe UI" w:hAnsi="Segoe UI" w:eastAsia="Segoe UI" w:cs="Segoe UI"/>
          <w:b/>
          <w:bCs/>
          <w:color w:val="000000" w:themeColor="text1"/>
          <w:sz w:val="24"/>
          <w:szCs w:val="24"/>
        </w:rPr>
        <w:t xml:space="preserve">Code </w:t>
      </w:r>
      <w:r w:rsidRPr="193F969A">
        <w:rPr>
          <w:rFonts w:ascii="Segoe UI" w:hAnsi="Segoe UI" w:eastAsia="Segoe UI" w:cs="Segoe UI"/>
          <w:color w:val="000000" w:themeColor="text1"/>
          <w:sz w:val="24"/>
          <w:szCs w:val="24"/>
        </w:rPr>
        <w:t>– ensure that writing (and re-use) of code doesn’t allow attackers to easily take control of the application to perform unauthorized actions that harm customers, employees, systems, data, or other business assets. Developers should also work in a secure environment that doesn’t allow attackers to do this without their knowledge.</w:t>
      </w:r>
    </w:p>
    <w:p w:rsidR="532402F9" w:rsidP="193F969A" w:rsidRDefault="532402F9" w14:paraId="54804863" w14:textId="6B07FBC0">
      <w:pPr>
        <w:pStyle w:val="ListParagraph"/>
        <w:numPr>
          <w:ilvl w:val="0"/>
          <w:numId w:val="3"/>
        </w:numPr>
        <w:shd w:val="clear" w:color="auto" w:fill="FFFFFF" w:themeFill="background1"/>
        <w:spacing w:after="0"/>
        <w:rPr>
          <w:rFonts w:ascii="Segoe UI" w:hAnsi="Segoe UI" w:eastAsia="Segoe UI" w:cs="Segoe UI"/>
          <w:color w:val="000000" w:themeColor="text1"/>
          <w:sz w:val="24"/>
          <w:szCs w:val="24"/>
        </w:rPr>
      </w:pPr>
      <w:r w:rsidRPr="193F969A">
        <w:rPr>
          <w:rFonts w:ascii="Segoe UI" w:hAnsi="Segoe UI" w:eastAsia="Segoe UI" w:cs="Segoe UI"/>
          <w:b/>
          <w:bCs/>
          <w:color w:val="000000" w:themeColor="text1"/>
          <w:sz w:val="24"/>
          <w:szCs w:val="24"/>
        </w:rPr>
        <w:t xml:space="preserve">Build and </w:t>
      </w:r>
      <w:proofErr w:type="gramStart"/>
      <w:r w:rsidRPr="193F969A">
        <w:rPr>
          <w:rFonts w:ascii="Segoe UI" w:hAnsi="Segoe UI" w:eastAsia="Segoe UI" w:cs="Segoe UI"/>
          <w:b/>
          <w:bCs/>
          <w:color w:val="000000" w:themeColor="text1"/>
          <w:sz w:val="24"/>
          <w:szCs w:val="24"/>
        </w:rPr>
        <w:t>Deploy</w:t>
      </w:r>
      <w:proofErr w:type="gramEnd"/>
      <w:r w:rsidRPr="193F969A">
        <w:rPr>
          <w:rFonts w:ascii="Segoe UI" w:hAnsi="Segoe UI" w:eastAsia="Segoe UI" w:cs="Segoe UI"/>
          <w:color w:val="000000" w:themeColor="text1"/>
          <w:sz w:val="24"/>
          <w:szCs w:val="24"/>
        </w:rPr>
        <w:t xml:space="preserve"> – ensure that the continuous integration and continuous deployment (CI/CD) processes don’t allow unauthorized users to alter the code and allow attackers to compromise it.</w:t>
      </w:r>
    </w:p>
    <w:p w:rsidR="532402F9" w:rsidP="193F969A" w:rsidRDefault="532402F9" w14:paraId="219E50F8" w14:textId="38FC10A5">
      <w:pPr>
        <w:pStyle w:val="ListParagraph"/>
        <w:numPr>
          <w:ilvl w:val="0"/>
          <w:numId w:val="3"/>
        </w:numPr>
        <w:shd w:val="clear" w:color="auto" w:fill="FFFFFF" w:themeFill="background1"/>
        <w:spacing w:after="0"/>
        <w:rPr>
          <w:rFonts w:ascii="Segoe UI" w:hAnsi="Segoe UI" w:eastAsia="Segoe UI" w:cs="Segoe UI"/>
          <w:color w:val="000000" w:themeColor="text1"/>
          <w:sz w:val="24"/>
          <w:szCs w:val="24"/>
        </w:rPr>
      </w:pPr>
      <w:r w:rsidRPr="193F969A">
        <w:rPr>
          <w:rFonts w:ascii="Segoe UI" w:hAnsi="Segoe UI" w:eastAsia="Segoe UI" w:cs="Segoe UI"/>
          <w:b/>
          <w:bCs/>
          <w:color w:val="000000" w:themeColor="text1"/>
          <w:sz w:val="24"/>
          <w:szCs w:val="24"/>
        </w:rPr>
        <w:t xml:space="preserve">Run </w:t>
      </w:r>
      <w:r w:rsidRPr="193F969A">
        <w:rPr>
          <w:rFonts w:ascii="Segoe UI" w:hAnsi="Segoe UI" w:eastAsia="Segoe UI" w:cs="Segoe UI"/>
          <w:color w:val="000000" w:themeColor="text1"/>
          <w:sz w:val="24"/>
          <w:szCs w:val="24"/>
        </w:rPr>
        <w:t>– ensure that environment running the code (cloud, servers, mobile devices, others) follows security best practices across people, process, and technology to avoid attackers compromising and abusing the workload. This includes the adoption of well-established best practices, security baseline configurations, and more.</w:t>
      </w:r>
    </w:p>
    <w:p w:rsidR="532402F9" w:rsidP="193F969A" w:rsidRDefault="532402F9" w14:paraId="6244A0A4" w14:textId="698F6CA0">
      <w:pPr>
        <w:pStyle w:val="ListParagraph"/>
        <w:numPr>
          <w:ilvl w:val="0"/>
          <w:numId w:val="3"/>
        </w:numPr>
        <w:shd w:val="clear" w:color="auto" w:fill="FFFFFF" w:themeFill="background1"/>
        <w:spacing w:after="0"/>
        <w:rPr>
          <w:rFonts w:ascii="Segoe UI" w:hAnsi="Segoe UI" w:eastAsia="Segoe UI" w:cs="Segoe UI"/>
          <w:color w:val="000000" w:themeColor="text1"/>
          <w:sz w:val="24"/>
          <w:szCs w:val="24"/>
        </w:rPr>
      </w:pPr>
      <w:r w:rsidRPr="193F969A">
        <w:rPr>
          <w:rFonts w:ascii="Segoe UI" w:hAnsi="Segoe UI" w:eastAsia="Segoe UI" w:cs="Segoe UI"/>
          <w:b/>
          <w:bCs/>
          <w:color w:val="000000" w:themeColor="text1"/>
          <w:sz w:val="24"/>
          <w:szCs w:val="24"/>
        </w:rPr>
        <w:t xml:space="preserve">Zero Trust architecture and governance </w:t>
      </w:r>
      <w:r w:rsidRPr="193F969A">
        <w:rPr>
          <w:rFonts w:ascii="Segoe UI" w:hAnsi="Segoe UI" w:eastAsia="Segoe UI" w:cs="Segoe UI"/>
          <w:color w:val="000000" w:themeColor="text1"/>
          <w:sz w:val="24"/>
          <w:szCs w:val="24"/>
        </w:rPr>
        <w:t>– All of these stages should follow Zero Trust principles to assume breach (assume compromise), explicitly verify trust, and grant the least privilege required for each user account, machine/service identity, and application component.</w:t>
      </w:r>
    </w:p>
    <w:tbl>
      <w:tblPr>
        <w:tblW w:w="0" w:type="auto"/>
        <w:tblBorders>
          <w:top w:val="single" w:color="757575" w:sz="0" w:space="0"/>
          <w:bottom w:val="single" w:color="757575" w:sz="0" w:space="0"/>
        </w:tblBorders>
        <w:tblLayout w:type="fixed"/>
        <w:tblLook w:val="06A0" w:firstRow="1" w:lastRow="0" w:firstColumn="1" w:lastColumn="0" w:noHBand="1" w:noVBand="1"/>
      </w:tblPr>
      <w:tblGrid>
        <w:gridCol w:w="10350"/>
      </w:tblGrid>
      <w:tr w:rsidR="193F969A" w:rsidTr="1244FDA5" w14:paraId="703860DE" w14:textId="77777777">
        <w:trPr>
          <w:trHeight w:val="300"/>
        </w:trPr>
        <w:tc>
          <w:tcPr>
            <w:tcW w:w="10350" w:type="dxa"/>
            <w:tcBorders>
              <w:bottom w:val="single" w:color="757575" w:sz="0" w:space="0"/>
            </w:tcBorders>
            <w:shd w:val="clear" w:color="auto" w:fill="FFFFFF" w:themeFill="background1"/>
            <w:tcMar/>
            <w:vAlign w:val="bottom"/>
          </w:tcPr>
          <w:p w:rsidR="193F969A" w:rsidP="193F969A" w:rsidRDefault="193F969A" w14:paraId="092B9DD2" w14:textId="3EFA5E38">
            <w:pPr>
              <w:spacing w:after="0"/>
              <w:jc w:val="center"/>
              <w:rPr>
                <w:rFonts w:ascii="Segoe UI" w:hAnsi="Segoe UI" w:eastAsia="Segoe UI" w:cs="Segoe UI"/>
                <w:b/>
                <w:bCs/>
                <w:color w:val="000000" w:themeColor="text1"/>
                <w:sz w:val="24"/>
                <w:szCs w:val="24"/>
              </w:rPr>
            </w:pPr>
            <w:r w:rsidRPr="193F969A">
              <w:rPr>
                <w:rFonts w:ascii="Segoe UI" w:hAnsi="Segoe UI" w:eastAsia="Segoe UI" w:cs="Segoe UI"/>
                <w:b/>
                <w:bCs/>
                <w:color w:val="000000" w:themeColor="text1"/>
                <w:sz w:val="24"/>
                <w:szCs w:val="24"/>
              </w:rPr>
              <w:t>SDL Practices</w:t>
            </w:r>
            <w:r>
              <w:br/>
            </w:r>
          </w:p>
        </w:tc>
      </w:tr>
      <w:tr w:rsidR="193F969A" w:rsidTr="1244FDA5" w14:paraId="281E7514" w14:textId="77777777">
        <w:trPr>
          <w:trHeight w:val="300"/>
        </w:trPr>
        <w:tc>
          <w:tcPr>
            <w:tcW w:w="10350" w:type="dxa"/>
            <w:tcBorders>
              <w:bottom w:val="single" w:color="D2D2D2" w:sz="0" w:space="0"/>
            </w:tcBorders>
            <w:shd w:val="clear" w:color="auto" w:fill="FFFFFF" w:themeFill="background1"/>
            <w:tcMar/>
          </w:tcPr>
          <w:p w:rsidRPr="00B50E97" w:rsidR="193F969A" w:rsidP="00B50E97" w:rsidRDefault="193F969A" w14:paraId="74C26E2D" w14:textId="5F433EC7">
            <w:pPr>
              <w:spacing w:after="0"/>
              <w:rPr>
                <w:rFonts w:eastAsia="Times New Roman"/>
                <w:color w:val="0000FF"/>
              </w:rPr>
            </w:pPr>
            <w:hyperlink r:id="rId15">
              <w:r w:rsidRPr="00A108D8">
                <w:rPr>
                  <w:rFonts w:eastAsia="Times New Roman"/>
                  <w:color w:val="0000FF"/>
                </w:rPr>
                <w:t>1. Establish security standards, metrics, and governance</w:t>
              </w:r>
            </w:hyperlink>
          </w:p>
        </w:tc>
      </w:tr>
      <w:tr w:rsidR="193F969A" w:rsidTr="1244FDA5" w14:paraId="16C76B9E" w14:textId="77777777">
        <w:trPr>
          <w:trHeight w:val="300"/>
        </w:trPr>
        <w:tc>
          <w:tcPr>
            <w:tcW w:w="10350" w:type="dxa"/>
            <w:tcBorders>
              <w:bottom w:val="single" w:color="D2D2D2" w:sz="0" w:space="0"/>
            </w:tcBorders>
            <w:shd w:val="clear" w:color="auto" w:fill="FFFFFF" w:themeFill="background1"/>
            <w:tcMar/>
          </w:tcPr>
          <w:p w:rsidRPr="00B50E97" w:rsidR="193F969A" w:rsidP="00B50E97" w:rsidRDefault="193F969A" w14:paraId="63866077" w14:textId="0A2625DC">
            <w:pPr>
              <w:spacing w:after="0"/>
              <w:rPr>
                <w:rFonts w:eastAsia="Times New Roman"/>
                <w:color w:val="0000FF"/>
              </w:rPr>
            </w:pPr>
            <w:hyperlink r:id="rId16">
              <w:r w:rsidRPr="00A108D8">
                <w:rPr>
                  <w:rFonts w:eastAsia="Times New Roman"/>
                  <w:color w:val="0000FF"/>
                </w:rPr>
                <w:t>2. Require use of proven security features, languages, and frameworks</w:t>
              </w:r>
            </w:hyperlink>
          </w:p>
        </w:tc>
      </w:tr>
      <w:tr w:rsidR="193F969A" w:rsidTr="1244FDA5" w14:paraId="4FBE97E3" w14:textId="77777777">
        <w:trPr>
          <w:trHeight w:val="300"/>
        </w:trPr>
        <w:tc>
          <w:tcPr>
            <w:tcW w:w="10350" w:type="dxa"/>
            <w:tcBorders>
              <w:bottom w:val="single" w:color="D2D2D2" w:sz="0" w:space="0"/>
            </w:tcBorders>
            <w:shd w:val="clear" w:color="auto" w:fill="FFFFFF" w:themeFill="background1"/>
            <w:tcMar/>
          </w:tcPr>
          <w:p w:rsidRPr="00B50E97" w:rsidR="193F969A" w:rsidP="00B50E97" w:rsidRDefault="193F969A" w14:paraId="25DAF59A" w14:textId="605265DD">
            <w:pPr>
              <w:spacing w:after="0"/>
              <w:rPr>
                <w:rFonts w:eastAsia="Times New Roman"/>
                <w:color w:val="0000FF"/>
              </w:rPr>
            </w:pPr>
            <w:hyperlink r:id="rId17">
              <w:r w:rsidRPr="00A108D8">
                <w:rPr>
                  <w:rFonts w:eastAsia="Times New Roman"/>
                  <w:color w:val="0000FF"/>
                </w:rPr>
                <w:t>3. Perform security design review and threat modeling</w:t>
              </w:r>
            </w:hyperlink>
          </w:p>
        </w:tc>
      </w:tr>
      <w:tr w:rsidR="193F969A" w:rsidTr="1244FDA5" w14:paraId="680A3263" w14:textId="77777777">
        <w:trPr>
          <w:trHeight w:val="300"/>
        </w:trPr>
        <w:tc>
          <w:tcPr>
            <w:tcW w:w="10350" w:type="dxa"/>
            <w:tcBorders>
              <w:bottom w:val="single" w:color="D2D2D2" w:sz="0" w:space="0"/>
            </w:tcBorders>
            <w:shd w:val="clear" w:color="auto" w:fill="FFFFFF" w:themeFill="background1"/>
            <w:tcMar/>
          </w:tcPr>
          <w:p w:rsidRPr="00B50E97" w:rsidR="193F969A" w:rsidP="00B50E97" w:rsidRDefault="193F969A" w14:paraId="49ED67DF" w14:textId="673103B0">
            <w:pPr>
              <w:spacing w:after="0"/>
              <w:rPr>
                <w:rFonts w:eastAsia="Times New Roman"/>
                <w:color w:val="0000FF"/>
              </w:rPr>
            </w:pPr>
            <w:hyperlink r:id="rId18">
              <w:r w:rsidRPr="00A108D8">
                <w:rPr>
                  <w:rFonts w:eastAsia="Times New Roman"/>
                  <w:color w:val="0000FF"/>
                </w:rPr>
                <w:t>4. Define and use cryptography standards</w:t>
              </w:r>
            </w:hyperlink>
          </w:p>
        </w:tc>
      </w:tr>
      <w:tr w:rsidR="193F969A" w:rsidTr="1244FDA5" w14:paraId="7405D4A7" w14:textId="77777777">
        <w:trPr>
          <w:trHeight w:val="300"/>
        </w:trPr>
        <w:tc>
          <w:tcPr>
            <w:tcW w:w="10350" w:type="dxa"/>
            <w:tcBorders>
              <w:bottom w:val="single" w:color="D2D2D2" w:sz="0" w:space="0"/>
            </w:tcBorders>
            <w:shd w:val="clear" w:color="auto" w:fill="FFFFFF" w:themeFill="background1"/>
            <w:tcMar/>
          </w:tcPr>
          <w:p w:rsidRPr="00B50E97" w:rsidR="193F969A" w:rsidP="00B50E97" w:rsidRDefault="193F969A" w14:paraId="04F7CC7B" w14:textId="1842E544">
            <w:pPr>
              <w:spacing w:after="0"/>
              <w:rPr>
                <w:rFonts w:eastAsia="Times New Roman"/>
                <w:color w:val="0000FF"/>
              </w:rPr>
            </w:pPr>
            <w:hyperlink r:id="rId19">
              <w:r w:rsidRPr="00A108D8">
                <w:rPr>
                  <w:rFonts w:eastAsia="Times New Roman"/>
                  <w:color w:val="0000FF"/>
                </w:rPr>
                <w:t>5. Secure the software supply chain</w:t>
              </w:r>
            </w:hyperlink>
          </w:p>
        </w:tc>
      </w:tr>
      <w:tr w:rsidR="193F969A" w:rsidTr="1244FDA5" w14:paraId="7D3D85C2" w14:textId="77777777">
        <w:trPr>
          <w:trHeight w:val="300"/>
        </w:trPr>
        <w:tc>
          <w:tcPr>
            <w:tcW w:w="10350" w:type="dxa"/>
            <w:tcBorders>
              <w:bottom w:val="single" w:color="D2D2D2" w:sz="0" w:space="0"/>
            </w:tcBorders>
            <w:shd w:val="clear" w:color="auto" w:fill="FFFFFF" w:themeFill="background1"/>
            <w:tcMar/>
          </w:tcPr>
          <w:p w:rsidRPr="00B50E97" w:rsidR="193F969A" w:rsidP="00B50E97" w:rsidRDefault="193F969A" w14:paraId="10571094" w14:textId="571AA670">
            <w:pPr>
              <w:spacing w:after="0"/>
              <w:rPr>
                <w:rFonts w:eastAsia="Times New Roman"/>
                <w:color w:val="0000FF"/>
              </w:rPr>
            </w:pPr>
            <w:hyperlink r:id="rId20">
              <w:r w:rsidRPr="00A108D8">
                <w:rPr>
                  <w:rFonts w:eastAsia="Times New Roman"/>
                  <w:color w:val="0000FF"/>
                </w:rPr>
                <w:t>6. Secure the engineering environment</w:t>
              </w:r>
            </w:hyperlink>
          </w:p>
        </w:tc>
      </w:tr>
      <w:tr w:rsidR="193F969A" w:rsidTr="1244FDA5" w14:paraId="175DD33D" w14:textId="77777777">
        <w:trPr>
          <w:trHeight w:val="300"/>
        </w:trPr>
        <w:tc>
          <w:tcPr>
            <w:tcW w:w="10350" w:type="dxa"/>
            <w:tcBorders>
              <w:bottom w:val="single" w:color="D2D2D2" w:sz="0" w:space="0"/>
            </w:tcBorders>
            <w:shd w:val="clear" w:color="auto" w:fill="FFFFFF" w:themeFill="background1"/>
            <w:tcMar/>
          </w:tcPr>
          <w:p w:rsidRPr="00B50E97" w:rsidR="193F969A" w:rsidP="00B50E97" w:rsidRDefault="193F969A" w14:paraId="1D3A0392" w14:textId="2C872210">
            <w:pPr>
              <w:spacing w:after="0"/>
              <w:rPr>
                <w:rFonts w:eastAsia="Times New Roman"/>
                <w:color w:val="0000FF"/>
              </w:rPr>
            </w:pPr>
            <w:hyperlink r:id="rId21">
              <w:r w:rsidRPr="00A108D8">
                <w:rPr>
                  <w:rFonts w:eastAsia="Times New Roman"/>
                  <w:color w:val="0000FF"/>
                </w:rPr>
                <w:t>7. Perform security testing</w:t>
              </w:r>
            </w:hyperlink>
          </w:p>
        </w:tc>
      </w:tr>
      <w:tr w:rsidR="193F969A" w:rsidTr="1244FDA5" w14:paraId="36FE80B9" w14:textId="77777777">
        <w:trPr>
          <w:trHeight w:val="300"/>
        </w:trPr>
        <w:tc>
          <w:tcPr>
            <w:tcW w:w="10350" w:type="dxa"/>
            <w:tcBorders>
              <w:bottom w:val="single" w:color="D2D2D2" w:sz="0" w:space="0"/>
            </w:tcBorders>
            <w:shd w:val="clear" w:color="auto" w:fill="FFFFFF" w:themeFill="background1"/>
            <w:tcMar/>
          </w:tcPr>
          <w:p w:rsidRPr="00B50E97" w:rsidR="193F969A" w:rsidP="00B50E97" w:rsidRDefault="193F969A" w14:paraId="2E9CC7C3" w14:textId="64E3C7AC">
            <w:pPr>
              <w:spacing w:after="0"/>
              <w:rPr>
                <w:rFonts w:eastAsia="Times New Roman"/>
                <w:color w:val="0000FF"/>
              </w:rPr>
            </w:pPr>
            <w:hyperlink r:id="rId22">
              <w:r w:rsidRPr="00A108D8">
                <w:rPr>
                  <w:rFonts w:eastAsia="Times New Roman"/>
                  <w:color w:val="0000FF"/>
                </w:rPr>
                <w:t>8. Ensure operational platform security</w:t>
              </w:r>
            </w:hyperlink>
          </w:p>
        </w:tc>
      </w:tr>
      <w:tr w:rsidR="193F969A" w:rsidTr="1244FDA5" w14:paraId="6FB2009C" w14:textId="77777777">
        <w:trPr>
          <w:trHeight w:val="300"/>
        </w:trPr>
        <w:tc>
          <w:tcPr>
            <w:tcW w:w="10350" w:type="dxa"/>
            <w:tcBorders>
              <w:bottom w:val="single" w:color="D2D2D2" w:sz="0" w:space="0"/>
            </w:tcBorders>
            <w:shd w:val="clear" w:color="auto" w:fill="FFFFFF" w:themeFill="background1"/>
            <w:tcMar/>
          </w:tcPr>
          <w:p w:rsidRPr="00B50E97" w:rsidR="193F969A" w:rsidP="00B50E97" w:rsidRDefault="193F969A" w14:paraId="0073F5D7" w14:textId="3598BAE1">
            <w:pPr>
              <w:spacing w:after="0"/>
              <w:rPr>
                <w:rFonts w:eastAsia="Times New Roman"/>
                <w:color w:val="0000FF"/>
              </w:rPr>
            </w:pPr>
            <w:hyperlink r:id="rId23">
              <w:r w:rsidRPr="00A108D8">
                <w:rPr>
                  <w:rFonts w:eastAsia="Times New Roman"/>
                  <w:color w:val="0000FF"/>
                </w:rPr>
                <w:t>9. Implement security monitoring and response</w:t>
              </w:r>
            </w:hyperlink>
          </w:p>
        </w:tc>
      </w:tr>
      <w:tr w:rsidR="193F969A" w:rsidTr="1244FDA5" w14:paraId="53B28A16" w14:textId="77777777">
        <w:trPr>
          <w:trHeight w:val="300"/>
        </w:trPr>
        <w:tc>
          <w:tcPr>
            <w:tcW w:w="10350" w:type="dxa"/>
            <w:tcBorders>
              <w:bottom w:val="single" w:color="757575" w:sz="0" w:space="0"/>
            </w:tcBorders>
            <w:shd w:val="clear" w:color="auto" w:fill="FFFFFF" w:themeFill="background1"/>
            <w:tcMar/>
          </w:tcPr>
          <w:p w:rsidRPr="00A108D8" w:rsidR="193F969A" w:rsidP="193F969A" w:rsidRDefault="193F969A" w14:paraId="3EACD95C" w14:textId="4993DBC3">
            <w:pPr>
              <w:spacing w:after="0"/>
              <w:rPr>
                <w:rFonts w:eastAsia="Times New Roman"/>
                <w:color w:val="0000FF"/>
              </w:rPr>
            </w:pPr>
            <w:hyperlink r:id="rId24">
              <w:r w:rsidRPr="00A108D8">
                <w:rPr>
                  <w:rFonts w:eastAsia="Times New Roman"/>
                  <w:color w:val="0000FF"/>
                </w:rPr>
                <w:t>10. Provide security training</w:t>
              </w:r>
            </w:hyperlink>
          </w:p>
          <w:p w:rsidR="193F969A" w:rsidP="193F969A" w:rsidRDefault="193F969A" w14:paraId="34907B5B" w14:textId="5BF294A6">
            <w:pPr>
              <w:spacing w:after="0"/>
              <w:rPr>
                <w:rFonts w:ascii="Segoe UI" w:hAnsi="Segoe UI" w:eastAsia="Segoe UI" w:cs="Segoe UI"/>
                <w:b/>
                <w:bCs/>
                <w:color w:val="0067B8"/>
                <w:sz w:val="24"/>
                <w:szCs w:val="24"/>
              </w:rPr>
            </w:pPr>
          </w:p>
          <w:p w:rsidR="6236BD51" w:rsidP="193F969A" w:rsidRDefault="6659CFFA" w14:paraId="36DB1762" w14:textId="177F19CC" w14:noSpellErr="1">
            <w:pPr>
              <w:pStyle w:val="TopicLevel1"/>
              <w:numPr>
                <w:ilvl w:val="0"/>
                <w:numId w:val="7"/>
              </w:numPr>
              <w:rPr>
                <w:rFonts w:ascii="Segoe UI" w:hAnsi="Segoe UI" w:cs="Segoe UI"/>
                <w:b w:val="1"/>
                <w:bCs w:val="1"/>
                <w:sz w:val="36"/>
                <w:szCs w:val="36"/>
              </w:rPr>
            </w:pPr>
            <w:bookmarkStart w:name="_Toc1053841202" w:id="457453418"/>
            <w:r w:rsidRPr="1244FDA5" w:rsidR="6659CFFA">
              <w:rPr>
                <w:rFonts w:ascii="Segoe UI" w:hAnsi="Segoe UI" w:cs="Segoe UI"/>
                <w:b w:val="1"/>
                <w:bCs w:val="1"/>
                <w:sz w:val="36"/>
                <w:szCs w:val="36"/>
              </w:rPr>
              <w:t>Business Applications Security Recap</w:t>
            </w:r>
            <w:bookmarkEnd w:id="457453418"/>
          </w:p>
          <w:p w:rsidR="193F969A" w:rsidP="193F969A" w:rsidRDefault="193F969A" w14:paraId="3E13B322" w14:textId="089339C7">
            <w:pPr>
              <w:spacing w:after="0"/>
              <w:rPr>
                <w:rFonts w:ascii="Segoe UI" w:hAnsi="Segoe UI" w:eastAsia="Segoe UI" w:cs="Segoe UI"/>
                <w:b/>
                <w:bCs/>
                <w:color w:val="0067B8"/>
                <w:sz w:val="24"/>
                <w:szCs w:val="24"/>
              </w:rPr>
            </w:pPr>
          </w:p>
        </w:tc>
      </w:tr>
    </w:tbl>
    <w:p w:rsidR="6236BD51" w:rsidP="193F969A" w:rsidRDefault="6236BD51" w14:paraId="60A07FC4" w14:textId="04F37B29">
      <w:r>
        <w:t>A few topics below to set some ground rules on Security landscape for business applications as follows. If you are new to the topic, it is highly advised to go through recap topics before proceeding to the next sections.</w:t>
      </w:r>
    </w:p>
    <w:p w:rsidR="193F969A" w:rsidP="004D2B5F" w:rsidRDefault="002B5A50" w14:paraId="54E80D49" w14:textId="3F15DF9A">
      <w:pPr>
        <w:pStyle w:val="NoSpacing"/>
      </w:pPr>
      <w:r>
        <w:rPr>
          <w:noProof/>
        </w:rPr>
        <w:drawing>
          <wp:anchor distT="0" distB="0" distL="114300" distR="114300" simplePos="0" relativeHeight="251658241" behindDoc="0" locked="0" layoutInCell="1" allowOverlap="1" wp14:anchorId="600A868C" wp14:editId="1E670768">
            <wp:simplePos x="0" y="0"/>
            <wp:positionH relativeFrom="column">
              <wp:posOffset>31750</wp:posOffset>
            </wp:positionH>
            <wp:positionV relativeFrom="paragraph">
              <wp:posOffset>200025</wp:posOffset>
            </wp:positionV>
            <wp:extent cx="6572250" cy="2901315"/>
            <wp:effectExtent l="0" t="0" r="0" b="0"/>
            <wp:wrapSquare wrapText="bothSides"/>
            <wp:docPr id="1336989004" name="Picture 1" descr="Matrix of the areas of responsibility between customer and Microsoft based on deploym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x of the areas of responsibility between customer and Microsoft based on deployment typ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72250" cy="2901315"/>
                    </a:xfrm>
                    <a:prstGeom prst="rect">
                      <a:avLst/>
                    </a:prstGeom>
                    <a:noFill/>
                    <a:ln>
                      <a:noFill/>
                    </a:ln>
                  </pic:spPr>
                </pic:pic>
              </a:graphicData>
            </a:graphic>
          </wp:anchor>
        </w:drawing>
      </w:r>
    </w:p>
    <w:p w:rsidR="193F969A" w:rsidP="193F969A" w:rsidRDefault="193F969A" w14:paraId="05338F81" w14:textId="57ADBC19">
      <w:pPr>
        <w:pStyle w:val="ListParagraph"/>
        <w:ind w:left="1134"/>
        <w:rPr>
          <w:rFonts w:ascii="Segoe UI" w:hAnsi="Segoe UI" w:cs="Segoe UI"/>
        </w:rPr>
      </w:pPr>
    </w:p>
    <w:p w:rsidR="6236BD51" w:rsidP="193F969A" w:rsidRDefault="6236BD51" w14:paraId="1C3F523D" w14:textId="6CB80D5B">
      <w:pPr>
        <w:numPr>
          <w:ilvl w:val="1"/>
          <w:numId w:val="31"/>
        </w:numPr>
        <w:spacing w:after="0" w:line="240" w:lineRule="auto"/>
        <w:rPr>
          <w:rFonts w:ascii="Segoe UI" w:hAnsi="Segoe UI" w:eastAsia="Times New Roman" w:cs="Segoe UI"/>
          <w:color w:val="0000FF"/>
          <w:u w:val="single"/>
        </w:rPr>
      </w:pPr>
      <w:hyperlink r:id="rId26">
        <w:r w:rsidRPr="193F969A">
          <w:rPr>
            <w:rFonts w:ascii="Segoe UI" w:hAnsi="Segoe UI" w:eastAsia="Times New Roman" w:cs="Segoe UI"/>
            <w:color w:val="0000FF"/>
            <w:u w:val="single"/>
          </w:rPr>
          <w:t>Security Strategy</w:t>
        </w:r>
      </w:hyperlink>
    </w:p>
    <w:p w:rsidR="6236BD51" w:rsidP="193F969A" w:rsidRDefault="6236BD51" w14:paraId="53DE1705" w14:textId="77777777">
      <w:pPr>
        <w:numPr>
          <w:ilvl w:val="1"/>
          <w:numId w:val="31"/>
        </w:numPr>
        <w:spacing w:after="0" w:line="240" w:lineRule="auto"/>
        <w:rPr>
          <w:rFonts w:ascii="Segoe UI" w:hAnsi="Segoe UI" w:cs="Segoe UI"/>
        </w:rPr>
      </w:pPr>
      <w:hyperlink r:id="rId27">
        <w:r w:rsidRPr="193F969A">
          <w:rPr>
            <w:rFonts w:ascii="Segoe UI" w:hAnsi="Segoe UI" w:eastAsia="Times New Roman" w:cs="Segoe UI"/>
            <w:color w:val="0000FF"/>
            <w:u w:val="single"/>
          </w:rPr>
          <w:t>Security controls</w:t>
        </w:r>
      </w:hyperlink>
    </w:p>
    <w:p w:rsidR="6236BD51" w:rsidP="193F969A" w:rsidRDefault="6236BD51" w14:paraId="1F9AAAFD" w14:textId="77777777">
      <w:pPr>
        <w:numPr>
          <w:ilvl w:val="1"/>
          <w:numId w:val="31"/>
        </w:numPr>
        <w:spacing w:after="0" w:line="240" w:lineRule="auto"/>
        <w:rPr>
          <w:rFonts w:ascii="Segoe UI" w:hAnsi="Segoe UI" w:eastAsia="Times New Roman" w:cs="Segoe UI"/>
        </w:rPr>
      </w:pPr>
      <w:hyperlink r:id="rId28">
        <w:r w:rsidRPr="193F969A">
          <w:rPr>
            <w:rFonts w:ascii="Segoe UI" w:hAnsi="Segoe UI" w:eastAsia="Times New Roman" w:cs="Segoe UI"/>
            <w:color w:val="0000FF"/>
            <w:u w:val="single"/>
          </w:rPr>
          <w:t>Security in the customer engagement apps</w:t>
        </w:r>
      </w:hyperlink>
    </w:p>
    <w:p w:rsidR="6236BD51" w:rsidP="193F969A" w:rsidRDefault="6236BD51" w14:paraId="5DA75E56" w14:textId="77777777">
      <w:pPr>
        <w:numPr>
          <w:ilvl w:val="1"/>
          <w:numId w:val="31"/>
        </w:numPr>
        <w:spacing w:after="0" w:line="240" w:lineRule="auto"/>
        <w:rPr>
          <w:rFonts w:ascii="Segoe UI" w:hAnsi="Segoe UI" w:eastAsia="Times New Roman" w:cs="Segoe UI"/>
        </w:rPr>
      </w:pPr>
      <w:hyperlink r:id="rId29">
        <w:r w:rsidRPr="193F969A">
          <w:rPr>
            <w:rFonts w:ascii="Segoe UI" w:hAnsi="Segoe UI" w:eastAsia="Times New Roman" w:cs="Segoe UI"/>
            <w:color w:val="0000FF"/>
            <w:u w:val="single"/>
          </w:rPr>
          <w:t>Security in Power Pages</w:t>
        </w:r>
      </w:hyperlink>
    </w:p>
    <w:p w:rsidR="6236BD51" w:rsidP="193F969A" w:rsidRDefault="6236BD51" w14:paraId="30486934" w14:textId="77777777">
      <w:pPr>
        <w:numPr>
          <w:ilvl w:val="1"/>
          <w:numId w:val="31"/>
        </w:numPr>
        <w:spacing w:after="0" w:line="240" w:lineRule="auto"/>
        <w:rPr>
          <w:rFonts w:ascii="Segoe UI" w:hAnsi="Segoe UI" w:eastAsia="Times New Roman" w:cs="Segoe UI"/>
        </w:rPr>
      </w:pPr>
      <w:hyperlink r:id="rId30">
        <w:r w:rsidRPr="193F969A">
          <w:rPr>
            <w:rFonts w:ascii="Segoe UI" w:hAnsi="Segoe UI" w:eastAsia="Times New Roman" w:cs="Segoe UI"/>
            <w:color w:val="0000FF"/>
            <w:u w:val="single"/>
          </w:rPr>
          <w:t>Security in finance and operations apps</w:t>
        </w:r>
      </w:hyperlink>
    </w:p>
    <w:p w:rsidR="6236BD51" w:rsidP="193F969A" w:rsidRDefault="6236BD51" w14:paraId="28B629D0" w14:textId="77777777">
      <w:pPr>
        <w:numPr>
          <w:ilvl w:val="1"/>
          <w:numId w:val="31"/>
        </w:numPr>
        <w:spacing w:after="0" w:line="240" w:lineRule="auto"/>
        <w:rPr>
          <w:rFonts w:ascii="Segoe UI" w:hAnsi="Segoe UI" w:eastAsia="Times New Roman" w:cs="Segoe UI"/>
        </w:rPr>
      </w:pPr>
      <w:hyperlink r:id="rId31">
        <w:r w:rsidRPr="193F969A">
          <w:rPr>
            <w:rFonts w:ascii="Segoe UI" w:hAnsi="Segoe UI" w:eastAsia="Times New Roman" w:cs="Segoe UI"/>
            <w:color w:val="0000FF"/>
            <w:u w:val="single"/>
          </w:rPr>
          <w:t>Day one priorities</w:t>
        </w:r>
      </w:hyperlink>
    </w:p>
    <w:p w:rsidR="6236BD51" w:rsidP="193F969A" w:rsidRDefault="6236BD51" w14:paraId="7056B645" w14:textId="6D8D07D7">
      <w:pPr>
        <w:numPr>
          <w:ilvl w:val="1"/>
          <w:numId w:val="31"/>
        </w:numPr>
        <w:spacing w:after="0" w:line="240" w:lineRule="auto"/>
        <w:rPr>
          <w:rFonts w:ascii="Segoe UI" w:hAnsi="Segoe UI" w:eastAsia="Times New Roman" w:cs="Segoe UI"/>
        </w:rPr>
      </w:pPr>
      <w:hyperlink r:id="rId32">
        <w:r w:rsidRPr="193F969A">
          <w:rPr>
            <w:rFonts w:ascii="Segoe UI" w:hAnsi="Segoe UI" w:eastAsia="Times New Roman" w:cs="Segoe UI"/>
            <w:color w:val="0000FF"/>
            <w:u w:val="single"/>
          </w:rPr>
          <w:t>Checklist</w:t>
        </w:r>
      </w:hyperlink>
    </w:p>
    <w:p w:rsidR="193F969A" w:rsidP="193F969A" w:rsidRDefault="193F969A" w14:paraId="1347662D" w14:textId="7B168C73"/>
    <w:p w:rsidRPr="000C4E34" w:rsidR="00F07BEF" w:rsidP="0004598C" w:rsidRDefault="2177E250" w14:paraId="2826ECB4" w14:textId="21B4D5C8" w14:noSpellErr="1">
      <w:pPr>
        <w:pStyle w:val="TopicLevel1"/>
        <w:numPr>
          <w:ilvl w:val="0"/>
          <w:numId w:val="7"/>
        </w:numPr>
        <w:rPr>
          <w:rFonts w:ascii="Segoe UI" w:hAnsi="Segoe UI" w:cs="Segoe UI"/>
          <w:b w:val="1"/>
          <w:bCs w:val="1"/>
          <w:sz w:val="36"/>
          <w:szCs w:val="36"/>
        </w:rPr>
      </w:pPr>
      <w:bookmarkStart w:name="_Toc1269577436" w:id="1405206534"/>
      <w:r w:rsidRPr="1244FDA5" w:rsidR="2177E250">
        <w:rPr>
          <w:rFonts w:ascii="Segoe UI" w:hAnsi="Segoe UI" w:cs="Segoe UI"/>
          <w:b w:val="1"/>
          <w:bCs w:val="1"/>
          <w:sz w:val="36"/>
          <w:szCs w:val="36"/>
        </w:rPr>
        <w:t>Secure by Design</w:t>
      </w:r>
      <w:bookmarkEnd w:id="1405206534"/>
    </w:p>
    <w:p w:rsidRPr="0035587A" w:rsidR="0035587A" w:rsidP="0035587A" w:rsidRDefault="0035587A" w14:paraId="4043EF75" w14:textId="77777777">
      <w:pPr>
        <w:ind w:left="360"/>
        <w:rPr>
          <w:rFonts w:ascii="Segoe UI" w:hAnsi="Segoe UI" w:cs="Segoe UI"/>
        </w:rPr>
      </w:pPr>
      <w:r w:rsidRPr="0035587A">
        <w:rPr>
          <w:rFonts w:ascii="Segoe UI" w:hAnsi="Segoe UI" w:cs="Segoe UI"/>
          <w:b/>
          <w:bCs/>
        </w:rPr>
        <w:t>Objective:</w:t>
      </w:r>
      <w:r w:rsidRPr="0035587A">
        <w:rPr>
          <w:rFonts w:ascii="Segoe UI" w:hAnsi="Segoe UI" w:cs="Segoe UI"/>
        </w:rPr>
        <w:t xml:space="preserve"> To ensure that security is integrated into the design phase of solutions built on Dynamics 365, Power Platform, and Copilot Studio.</w:t>
      </w:r>
    </w:p>
    <w:p w:rsidRPr="0035587A" w:rsidR="0035587A" w:rsidP="0035587A" w:rsidRDefault="0035587A" w14:paraId="09463905" w14:textId="77777777">
      <w:pPr>
        <w:ind w:left="360"/>
        <w:rPr>
          <w:rFonts w:ascii="Segoe UI" w:hAnsi="Segoe UI" w:cs="Segoe UI"/>
          <w:b/>
          <w:bCs/>
        </w:rPr>
      </w:pPr>
      <w:r w:rsidRPr="0035587A">
        <w:rPr>
          <w:rFonts w:ascii="Segoe UI" w:hAnsi="Segoe UI" w:cs="Segoe UI"/>
          <w:b/>
          <w:bCs/>
        </w:rPr>
        <w:t>Key Topics:</w:t>
      </w:r>
    </w:p>
    <w:p w:rsidRPr="0035587A" w:rsidR="0035587A" w:rsidP="0004598C" w:rsidRDefault="0035587A" w14:paraId="66061C4D" w14:textId="77777777">
      <w:pPr>
        <w:pStyle w:val="ListParagraph"/>
        <w:numPr>
          <w:ilvl w:val="0"/>
          <w:numId w:val="9"/>
        </w:numPr>
        <w:rPr>
          <w:rFonts w:ascii="Segoe UI" w:hAnsi="Segoe UI" w:cs="Segoe UI"/>
        </w:rPr>
      </w:pPr>
      <w:r w:rsidRPr="0035587A">
        <w:rPr>
          <w:rFonts w:ascii="Segoe UI" w:hAnsi="Segoe UI" w:cs="Segoe UI"/>
        </w:rPr>
        <w:lastRenderedPageBreak/>
        <w:t>Security architecture principles</w:t>
      </w:r>
    </w:p>
    <w:p w:rsidRPr="0035587A" w:rsidR="0035587A" w:rsidP="0004598C" w:rsidRDefault="0035587A" w14:paraId="1378AB9D" w14:textId="77777777">
      <w:pPr>
        <w:pStyle w:val="ListParagraph"/>
        <w:numPr>
          <w:ilvl w:val="0"/>
          <w:numId w:val="9"/>
        </w:numPr>
        <w:rPr>
          <w:rFonts w:ascii="Segoe UI" w:hAnsi="Segoe UI" w:cs="Segoe UI"/>
        </w:rPr>
      </w:pPr>
      <w:r w:rsidRPr="0035587A">
        <w:rPr>
          <w:rFonts w:ascii="Segoe UI" w:hAnsi="Segoe UI" w:cs="Segoe UI"/>
        </w:rPr>
        <w:t>Threat modeling and risk assessment</w:t>
      </w:r>
    </w:p>
    <w:p w:rsidRPr="0035587A" w:rsidR="0035587A" w:rsidP="0004598C" w:rsidRDefault="0035587A" w14:paraId="175C6042" w14:textId="49F031B1">
      <w:pPr>
        <w:pStyle w:val="ListParagraph"/>
        <w:numPr>
          <w:ilvl w:val="0"/>
          <w:numId w:val="9"/>
        </w:numPr>
        <w:rPr>
          <w:rFonts w:ascii="Segoe UI" w:hAnsi="Segoe UI" w:cs="Segoe UI"/>
        </w:rPr>
      </w:pPr>
      <w:r w:rsidRPr="4655DADD">
        <w:rPr>
          <w:rFonts w:ascii="Segoe UI" w:hAnsi="Segoe UI" w:cs="Segoe UI"/>
        </w:rPr>
        <w:t xml:space="preserve">Secure </w:t>
      </w:r>
      <w:r w:rsidRPr="4655DADD" w:rsidR="6BC848E3">
        <w:rPr>
          <w:rFonts w:ascii="Segoe UI" w:hAnsi="Segoe UI" w:cs="Segoe UI"/>
        </w:rPr>
        <w:t xml:space="preserve">design </w:t>
      </w:r>
      <w:r w:rsidRPr="4655DADD">
        <w:rPr>
          <w:rFonts w:ascii="Segoe UI" w:hAnsi="Segoe UI" w:cs="Segoe UI"/>
        </w:rPr>
        <w:t>practices</w:t>
      </w:r>
    </w:p>
    <w:p w:rsidRPr="0035587A" w:rsidR="0035587A" w:rsidP="0035587A" w:rsidRDefault="0035587A" w14:paraId="4DE57C9F" w14:textId="77777777">
      <w:pPr>
        <w:ind w:left="360"/>
        <w:rPr>
          <w:rFonts w:ascii="Segoe UI" w:hAnsi="Segoe UI" w:cs="Segoe UI"/>
          <w:b/>
          <w:bCs/>
        </w:rPr>
      </w:pPr>
      <w:r w:rsidRPr="0035587A">
        <w:rPr>
          <w:rFonts w:ascii="Segoe UI" w:hAnsi="Segoe UI" w:cs="Segoe UI"/>
          <w:b/>
          <w:bCs/>
        </w:rPr>
        <w:t>Best Practices:</w:t>
      </w:r>
    </w:p>
    <w:p w:rsidRPr="0035587A" w:rsidR="0035587A" w:rsidP="0004598C" w:rsidRDefault="0035587A" w14:paraId="77EAC5E3" w14:textId="77777777">
      <w:pPr>
        <w:pStyle w:val="ListParagraph"/>
        <w:numPr>
          <w:ilvl w:val="0"/>
          <w:numId w:val="10"/>
        </w:numPr>
        <w:rPr>
          <w:rFonts w:ascii="Segoe UI" w:hAnsi="Segoe UI" w:cs="Segoe UI"/>
        </w:rPr>
      </w:pPr>
      <w:r w:rsidRPr="0035587A">
        <w:rPr>
          <w:rFonts w:ascii="Segoe UI" w:hAnsi="Segoe UI" w:cs="Segoe UI"/>
        </w:rPr>
        <w:t>Incorporate security requirements early in the design process</w:t>
      </w:r>
    </w:p>
    <w:p w:rsidR="0035587A" w:rsidP="0004598C" w:rsidRDefault="0035587A" w14:paraId="04B68569" w14:textId="77777777">
      <w:pPr>
        <w:pStyle w:val="ListParagraph"/>
        <w:numPr>
          <w:ilvl w:val="0"/>
          <w:numId w:val="10"/>
        </w:numPr>
        <w:rPr>
          <w:rFonts w:ascii="Segoe UI" w:hAnsi="Segoe UI" w:cs="Segoe UI"/>
        </w:rPr>
      </w:pPr>
      <w:r w:rsidRPr="0035587A">
        <w:rPr>
          <w:rFonts w:ascii="Segoe UI" w:hAnsi="Segoe UI" w:cs="Segoe UI"/>
        </w:rPr>
        <w:t>Use secure design patterns and frameworks</w:t>
      </w:r>
    </w:p>
    <w:p w:rsidRPr="00366AE5" w:rsidR="00685DDD" w:rsidP="00685DDD" w:rsidRDefault="00550D70" w14:paraId="01A34AAA" w14:textId="47872BCF">
      <w:pPr>
        <w:rPr>
          <w:rFonts w:ascii="Segoe UI" w:hAnsi="Segoe UI" w:cs="Segoe UI"/>
          <w:b/>
          <w:bCs/>
        </w:rPr>
      </w:pPr>
      <w:r w:rsidRPr="00366AE5">
        <w:rPr>
          <w:rFonts w:ascii="Segoe UI" w:hAnsi="Segoe UI" w:cs="Segoe UI"/>
          <w:b/>
          <w:bCs/>
        </w:rPr>
        <w:t>Review Components:</w:t>
      </w:r>
    </w:p>
    <w:tbl>
      <w:tblPr>
        <w:tblStyle w:val="GridTable4-Accent1"/>
        <w:tblW w:w="10660" w:type="dxa"/>
        <w:tblLook w:val="04A0" w:firstRow="1" w:lastRow="0" w:firstColumn="1" w:lastColumn="0" w:noHBand="0" w:noVBand="1"/>
      </w:tblPr>
      <w:tblGrid>
        <w:gridCol w:w="3534"/>
        <w:gridCol w:w="3563"/>
        <w:gridCol w:w="3563"/>
      </w:tblGrid>
      <w:tr w:rsidR="005321A3" w:rsidTr="38B0C0DE" w14:paraId="4AB5A353" w14:textId="77777777">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rsidRPr="00EF6699" w:rsidR="005321A3" w:rsidP="00EF6699" w:rsidRDefault="005321A3" w14:paraId="31C36DFC" w14:textId="5BC6AAA7">
            <w:pPr>
              <w:rPr>
                <w:rFonts w:ascii="Segoe UI" w:hAnsi="Segoe UI" w:cs="Segoe UI"/>
              </w:rPr>
            </w:pPr>
            <w:bookmarkStart w:name="_Hlk175599974" w:id="4"/>
            <w:r>
              <w:rPr>
                <w:rFonts w:ascii="Segoe UI" w:hAnsi="Segoe UI" w:cs="Segoe UI"/>
              </w:rPr>
              <w:t>Topic</w:t>
            </w:r>
          </w:p>
        </w:tc>
        <w:tc>
          <w:tcPr>
            <w:tcW w:w="3563" w:type="dxa"/>
          </w:tcPr>
          <w:p w:rsidR="005321A3" w:rsidP="00EF6699" w:rsidRDefault="005321A3" w14:paraId="593980FB" w14:textId="38842952">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Additional Resources</w:t>
            </w:r>
          </w:p>
        </w:tc>
        <w:tc>
          <w:tcPr>
            <w:tcW w:w="3563" w:type="dxa"/>
          </w:tcPr>
          <w:p w:rsidRPr="00EF6699" w:rsidR="005321A3" w:rsidP="00EF6699" w:rsidRDefault="00B80126" w14:paraId="315F1C89" w14:textId="4F1FDE08">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Evaluation &amp; </w:t>
            </w:r>
            <w:r w:rsidR="00802F02">
              <w:rPr>
                <w:rFonts w:ascii="Segoe UI" w:hAnsi="Segoe UI" w:cs="Segoe UI"/>
              </w:rPr>
              <w:t>Recommendation</w:t>
            </w:r>
            <w:r w:rsidR="00802F02">
              <w:rPr>
                <w:rFonts w:ascii="Segoe UI" w:hAnsi="Segoe UI" w:cs="Segoe UI"/>
                <w:b w:val="0"/>
                <w:bCs w:val="0"/>
              </w:rPr>
              <w:t>s</w:t>
            </w:r>
          </w:p>
        </w:tc>
      </w:tr>
      <w:tr w:rsidR="007E58C6" w:rsidTr="38B0C0DE" w14:paraId="0D1A3976" w14:textId="77777777">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3534" w:type="dxa"/>
          </w:tcPr>
          <w:p w:rsidR="007E58C6" w:rsidP="007E58C6" w:rsidRDefault="007E58C6" w14:paraId="730F91CB" w14:textId="77777777">
            <w:pPr>
              <w:rPr>
                <w:rFonts w:ascii="Segoe UI" w:hAnsi="Segoe UI" w:cs="Segoe UI"/>
                <w:b w:val="0"/>
                <w:bCs w:val="0"/>
              </w:rPr>
            </w:pPr>
            <w:r>
              <w:rPr>
                <w:rFonts w:ascii="Segoe UI" w:hAnsi="Segoe UI" w:cs="Segoe UI"/>
              </w:rPr>
              <w:t>Copilot Scenarios</w:t>
            </w:r>
          </w:p>
          <w:p w:rsidRPr="0039388E" w:rsidR="007E58C6" w:rsidP="007E58C6" w:rsidRDefault="007E58C6" w14:paraId="3758FD27" w14:textId="77777777">
            <w:pPr>
              <w:pStyle w:val="ListParagraph"/>
              <w:numPr>
                <w:ilvl w:val="0"/>
                <w:numId w:val="29"/>
              </w:numPr>
              <w:rPr>
                <w:rFonts w:ascii="Segoe UI" w:hAnsi="Segoe UI" w:cs="Segoe UI"/>
                <w:b w:val="0"/>
                <w:bCs w:val="0"/>
              </w:rPr>
            </w:pPr>
            <w:r w:rsidRPr="00F14F4F">
              <w:rPr>
                <w:rFonts w:ascii="Segoe UI" w:hAnsi="Segoe UI" w:cs="Segoe UI"/>
                <w:b w:val="0"/>
                <w:bCs w:val="0"/>
              </w:rPr>
              <w:t xml:space="preserve">Are scenarios aligned with </w:t>
            </w:r>
            <w:hyperlink w:history="1" r:id="rId33">
              <w:r w:rsidRPr="00797E20">
                <w:rPr>
                  <w:rStyle w:val="Hyperlink"/>
                  <w:rFonts w:ascii="Segoe UI" w:hAnsi="Segoe UI" w:cs="Segoe UI"/>
                  <w:b w:val="0"/>
                  <w:bCs w:val="0"/>
                </w:rPr>
                <w:t>Responsible AI guidelines &amp; FAQs</w:t>
              </w:r>
            </w:hyperlink>
            <w:r w:rsidRPr="00797E20">
              <w:rPr>
                <w:rFonts w:ascii="Segoe UI" w:hAnsi="Segoe UI" w:cs="Segoe UI"/>
                <w:b w:val="0"/>
                <w:bCs w:val="0"/>
              </w:rPr>
              <w:t>.</w:t>
            </w:r>
            <w:r w:rsidRPr="00F14F4F">
              <w:rPr>
                <w:rFonts w:ascii="Segoe UI" w:hAnsi="Segoe UI" w:cs="Segoe UI"/>
                <w:b w:val="0"/>
                <w:bCs w:val="0"/>
              </w:rPr>
              <w:t xml:space="preserve"> </w:t>
            </w:r>
          </w:p>
          <w:p w:rsidR="007E58C6" w:rsidP="00833A87" w:rsidRDefault="007E58C6" w14:paraId="7DDC4C42" w14:textId="77777777">
            <w:pPr>
              <w:pStyle w:val="ListParagraph"/>
              <w:numPr>
                <w:ilvl w:val="0"/>
                <w:numId w:val="29"/>
              </w:numPr>
              <w:rPr>
                <w:rFonts w:ascii="Segoe UI" w:hAnsi="Segoe UI" w:cs="Segoe UI"/>
              </w:rPr>
            </w:pPr>
            <w:r w:rsidRPr="00833A87">
              <w:rPr>
                <w:rFonts w:ascii="Segoe UI" w:hAnsi="Segoe UI" w:cs="Segoe UI"/>
                <w:b w:val="0"/>
                <w:bCs w:val="0"/>
              </w:rPr>
              <w:t xml:space="preserve">Are </w:t>
            </w:r>
            <w:hyperlink w:history="1" r:id="rId34">
              <w:r w:rsidRPr="00833A87">
                <w:rPr>
                  <w:rStyle w:val="Hyperlink"/>
                  <w:rFonts w:ascii="Segoe UI" w:hAnsi="Segoe UI" w:cs="Segoe UI"/>
                  <w:b w:val="0"/>
                  <w:bCs w:val="0"/>
                </w:rPr>
                <w:t>data loss prevention policies for copilots configured</w:t>
              </w:r>
            </w:hyperlink>
            <w:r w:rsidRPr="00833A87">
              <w:rPr>
                <w:rFonts w:ascii="Segoe UI" w:hAnsi="Segoe UI" w:cs="Segoe UI"/>
                <w:b w:val="0"/>
                <w:bCs w:val="0"/>
              </w:rPr>
              <w:t>.</w:t>
            </w:r>
          </w:p>
          <w:p w:rsidRPr="00961440" w:rsidR="00833A87" w:rsidP="00833A87" w:rsidRDefault="00833A87" w14:paraId="0C108FA1" w14:textId="20F958B9">
            <w:pPr>
              <w:pStyle w:val="ListParagraph"/>
              <w:numPr>
                <w:ilvl w:val="0"/>
                <w:numId w:val="29"/>
              </w:numPr>
              <w:rPr>
                <w:rFonts w:ascii="Segoe UI" w:hAnsi="Segoe UI" w:cs="Segoe UI"/>
                <w:b w:val="0"/>
                <w:bCs w:val="0"/>
              </w:rPr>
            </w:pPr>
            <w:hyperlink w:history="1" r:id="rId35">
              <w:proofErr w:type="gramStart"/>
              <w:r w:rsidRPr="00961440">
                <w:rPr>
                  <w:rStyle w:val="Hyperlink"/>
                  <w:rFonts w:ascii="Segoe UI" w:hAnsi="Segoe UI" w:cs="Segoe UI"/>
                  <w:b w:val="0"/>
                  <w:bCs w:val="0"/>
                </w:rPr>
                <w:t>Has</w:t>
              </w:r>
              <w:proofErr w:type="gramEnd"/>
              <w:r w:rsidRPr="00961440">
                <w:rPr>
                  <w:rStyle w:val="Hyperlink"/>
                  <w:rFonts w:ascii="Segoe UI" w:hAnsi="Segoe UI" w:cs="Segoe UI"/>
                  <w:b w:val="0"/>
                  <w:bCs w:val="0"/>
                </w:rPr>
                <w:t xml:space="preserve"> Security FAQs for Copilot Studio reviewed?</w:t>
              </w:r>
            </w:hyperlink>
          </w:p>
        </w:tc>
        <w:tc>
          <w:tcPr>
            <w:tcW w:w="3563" w:type="dxa"/>
          </w:tcPr>
          <w:p w:rsidRPr="00F14F4F" w:rsidR="007E58C6" w:rsidP="007E58C6" w:rsidRDefault="007E58C6" w14:paraId="1E76153C" w14:textId="777777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36">
              <w:r w:rsidRPr="007E58C6">
                <w:rPr>
                  <w:rStyle w:val="Hyperlink"/>
                  <w:rFonts w:ascii="Segoe UI" w:hAnsi="Segoe UI" w:cs="Segoe UI"/>
                </w:rPr>
                <w:t>Responsible AI FAQs for Copilot Studio</w:t>
              </w:r>
            </w:hyperlink>
          </w:p>
          <w:p w:rsidR="007E58C6" w:rsidP="007E58C6" w:rsidRDefault="007E58C6" w14:paraId="33195545" w14:textId="777777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D75028">
              <w:rPr>
                <w:rFonts w:ascii="Segoe UI" w:hAnsi="Segoe UI" w:cs="Segoe UI"/>
                <w:b/>
                <w:bCs/>
              </w:rPr>
              <w:t>F&amp;O:</w:t>
            </w:r>
            <w:r>
              <w:rPr>
                <w:rFonts w:ascii="Segoe UI" w:hAnsi="Segoe UI" w:cs="Segoe UI"/>
              </w:rPr>
              <w:t xml:space="preserve"> </w:t>
            </w:r>
            <w:hyperlink w:history="1" r:id="rId37">
              <w:r w:rsidRPr="00D75028">
                <w:rPr>
                  <w:rStyle w:val="Hyperlink"/>
                  <w:rFonts w:ascii="Segoe UI" w:hAnsi="Segoe UI" w:cs="Segoe UI"/>
                </w:rPr>
                <w:t>Chat with finance and operations data on Microsoft 365 Copilot</w:t>
              </w:r>
            </w:hyperlink>
          </w:p>
          <w:p w:rsidRPr="007E58C6" w:rsidR="007E58C6" w:rsidP="007E58C6" w:rsidRDefault="007E58C6" w14:paraId="7262B820" w14:textId="6DE913E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E58C6">
              <w:rPr>
                <w:rFonts w:ascii="Segoe UI" w:hAnsi="Segoe UI" w:cs="Segoe UI"/>
                <w:b/>
                <w:bCs/>
              </w:rPr>
              <w:t>F&amp;O:</w:t>
            </w:r>
            <w:r w:rsidRPr="007E58C6">
              <w:rPr>
                <w:rFonts w:ascii="Segoe UI" w:hAnsi="Segoe UI" w:cs="Segoe UI"/>
              </w:rPr>
              <w:t xml:space="preserve"> </w:t>
            </w:r>
            <w:hyperlink w:history="1" r:id="rId38">
              <w:r w:rsidRPr="007E58C6">
                <w:rPr>
                  <w:rStyle w:val="Hyperlink"/>
                  <w:rFonts w:ascii="Segoe UI" w:hAnsi="Segoe UI" w:cs="Segoe UI"/>
                </w:rPr>
                <w:t>Architecture of Copilot in finance and operations apps</w:t>
              </w:r>
            </w:hyperlink>
          </w:p>
        </w:tc>
        <w:tc>
          <w:tcPr>
            <w:tcW w:w="3563" w:type="dxa"/>
          </w:tcPr>
          <w:p w:rsidRPr="00EF6699" w:rsidR="007E58C6" w:rsidP="007E58C6" w:rsidRDefault="007E58C6" w14:paraId="503E9D02"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7E58C6" w:rsidTr="38B0C0DE" w14:paraId="20C7D2A1" w14:textId="77777777">
        <w:trPr>
          <w:trHeight w:val="972"/>
        </w:trPr>
        <w:tc>
          <w:tcPr>
            <w:cnfStyle w:val="001000000000" w:firstRow="0" w:lastRow="0" w:firstColumn="1" w:lastColumn="0" w:oddVBand="0" w:evenVBand="0" w:oddHBand="0" w:evenHBand="0" w:firstRowFirstColumn="0" w:firstRowLastColumn="0" w:lastRowFirstColumn="0" w:lastRowLastColumn="0"/>
            <w:tcW w:w="3534" w:type="dxa"/>
          </w:tcPr>
          <w:p w:rsidR="007E58C6" w:rsidP="007E58C6" w:rsidRDefault="007E58C6" w14:paraId="2EAE7BC2" w14:textId="2E71BD90">
            <w:pPr>
              <w:rPr>
                <w:rFonts w:ascii="Segoe UI" w:hAnsi="Segoe UI" w:cs="Segoe UI"/>
              </w:rPr>
            </w:pPr>
            <w:r w:rsidRPr="25C1386B">
              <w:rPr>
                <w:rFonts w:ascii="Segoe UI" w:hAnsi="Segoe UI" w:cs="Segoe UI"/>
              </w:rPr>
              <w:t>Regulatory &amp; Data Location requirements:</w:t>
            </w:r>
          </w:p>
          <w:p w:rsidR="25C1386B" w:rsidP="38B0C0DE" w:rsidRDefault="08F9014F" w14:paraId="36748ED0" w14:textId="0DAE6A86">
            <w:pPr>
              <w:pStyle w:val="ListParagraph"/>
              <w:numPr>
                <w:ilvl w:val="0"/>
                <w:numId w:val="27"/>
              </w:numPr>
              <w:rPr>
                <w:rFonts w:ascii="Segoe UI" w:hAnsi="Segoe UI" w:cs="Segoe UI"/>
                <w:b w:val="0"/>
                <w:bCs w:val="0"/>
              </w:rPr>
            </w:pPr>
            <w:r w:rsidRPr="38B0C0DE">
              <w:rPr>
                <w:rFonts w:ascii="Segoe UI" w:hAnsi="Segoe UI" w:cs="Segoe UI"/>
                <w:b w:val="0"/>
                <w:bCs w:val="0"/>
              </w:rPr>
              <w:t xml:space="preserve">What </w:t>
            </w:r>
            <w:r w:rsidRPr="38B0C0DE" w:rsidR="4E3AF5D5">
              <w:rPr>
                <w:rFonts w:ascii="Segoe UI" w:hAnsi="Segoe UI" w:cs="Segoe UI"/>
                <w:b w:val="0"/>
                <w:bCs w:val="0"/>
              </w:rPr>
              <w:t>are the</w:t>
            </w:r>
            <w:r w:rsidRPr="38B0C0DE">
              <w:rPr>
                <w:rFonts w:ascii="Segoe UI" w:hAnsi="Segoe UI" w:cs="Segoe UI"/>
                <w:b w:val="0"/>
                <w:bCs w:val="0"/>
              </w:rPr>
              <w:t xml:space="preserve"> regulatory requirements and norms you need to comply with?</w:t>
            </w:r>
          </w:p>
          <w:p w:rsidR="25C1386B" w:rsidP="25C1386B" w:rsidRDefault="709B4B8E" w14:paraId="70ECFEF2" w14:textId="1A83163D">
            <w:pPr>
              <w:pStyle w:val="ListParagraph"/>
              <w:numPr>
                <w:ilvl w:val="0"/>
                <w:numId w:val="27"/>
              </w:numPr>
              <w:rPr>
                <w:rFonts w:ascii="Segoe UI" w:hAnsi="Segoe UI" w:cs="Segoe UI"/>
                <w:b w:val="0"/>
                <w:bCs w:val="0"/>
              </w:rPr>
            </w:pPr>
            <w:r w:rsidRPr="1C47E10C">
              <w:rPr>
                <w:rFonts w:ascii="Segoe UI" w:hAnsi="Segoe UI" w:cs="Segoe UI"/>
                <w:b w:val="0"/>
                <w:bCs w:val="0"/>
              </w:rPr>
              <w:t xml:space="preserve">Do you have hard requirements as to where the data must be located?  </w:t>
            </w:r>
          </w:p>
          <w:p w:rsidRPr="000178F7" w:rsidR="007E58C6" w:rsidP="007E58C6" w:rsidRDefault="007E58C6" w14:paraId="06776B54" w14:textId="3DA0355E">
            <w:pPr>
              <w:pStyle w:val="ListParagraph"/>
              <w:numPr>
                <w:ilvl w:val="0"/>
                <w:numId w:val="27"/>
              </w:numPr>
              <w:rPr>
                <w:rFonts w:ascii="Segoe UI" w:hAnsi="Segoe UI" w:cs="Segoe UI"/>
                <w:b w:val="0"/>
                <w:bCs w:val="0"/>
              </w:rPr>
            </w:pPr>
            <w:proofErr w:type="gramStart"/>
            <w:r w:rsidRPr="000178F7">
              <w:rPr>
                <w:rFonts w:ascii="Segoe UI" w:hAnsi="Segoe UI" w:cs="Segoe UI"/>
                <w:b w:val="0"/>
                <w:bCs w:val="0"/>
              </w:rPr>
              <w:t>Validate</w:t>
            </w:r>
            <w:proofErr w:type="gramEnd"/>
            <w:r w:rsidRPr="000178F7">
              <w:rPr>
                <w:rFonts w:ascii="Segoe UI" w:hAnsi="Segoe UI" w:cs="Segoe UI"/>
                <w:b w:val="0"/>
                <w:bCs w:val="0"/>
              </w:rPr>
              <w:t xml:space="preserve"> </w:t>
            </w:r>
            <w:proofErr w:type="gramStart"/>
            <w:r w:rsidRPr="000178F7">
              <w:rPr>
                <w:rFonts w:ascii="Segoe UI" w:hAnsi="Segoe UI" w:cs="Segoe UI"/>
                <w:b w:val="0"/>
                <w:bCs w:val="0"/>
              </w:rPr>
              <w:t>solution</w:t>
            </w:r>
            <w:proofErr w:type="gramEnd"/>
            <w:r w:rsidRPr="000178F7">
              <w:rPr>
                <w:rFonts w:ascii="Segoe UI" w:hAnsi="Segoe UI" w:cs="Segoe UI"/>
                <w:b w:val="0"/>
                <w:bCs w:val="0"/>
              </w:rPr>
              <w:t xml:space="preserve"> and implementation comply with </w:t>
            </w:r>
            <w:hyperlink w:history="1" r:id="rId39">
              <w:r w:rsidRPr="000178F7">
                <w:rPr>
                  <w:rStyle w:val="Hyperlink"/>
                  <w:rFonts w:ascii="Segoe UI" w:hAnsi="Segoe UI" w:cs="Segoe UI"/>
                  <w:b w:val="0"/>
                  <w:bCs w:val="0"/>
                </w:rPr>
                <w:t>regulatory requirements</w:t>
              </w:r>
            </w:hyperlink>
            <w:r w:rsidRPr="000178F7">
              <w:rPr>
                <w:rFonts w:ascii="Segoe UI" w:hAnsi="Segoe UI" w:cs="Segoe UI"/>
                <w:b w:val="0"/>
                <w:bCs w:val="0"/>
              </w:rPr>
              <w:t xml:space="preserve"> for data security.</w:t>
            </w:r>
          </w:p>
          <w:p w:rsidRPr="008B38F9" w:rsidR="007E58C6" w:rsidP="007E58C6" w:rsidRDefault="007E58C6" w14:paraId="2805566F" w14:textId="096C56D6">
            <w:pPr>
              <w:pStyle w:val="ListParagraph"/>
              <w:numPr>
                <w:ilvl w:val="0"/>
                <w:numId w:val="27"/>
              </w:numPr>
              <w:rPr>
                <w:rFonts w:ascii="Segoe UI" w:hAnsi="Segoe UI" w:cs="Segoe UI"/>
                <w:b w:val="0"/>
                <w:bCs w:val="0"/>
              </w:rPr>
            </w:pPr>
            <w:r w:rsidRPr="008B38F9">
              <w:rPr>
                <w:rFonts w:ascii="Segoe UI" w:hAnsi="Segoe UI" w:cs="Segoe UI"/>
                <w:b w:val="0"/>
                <w:bCs w:val="0"/>
              </w:rPr>
              <w:t xml:space="preserve">Understand </w:t>
            </w:r>
            <w:r w:rsidR="003C4A3F">
              <w:rPr>
                <w:rFonts w:ascii="Segoe UI" w:hAnsi="Segoe UI" w:cs="Segoe UI"/>
                <w:b w:val="0"/>
                <w:bCs w:val="0"/>
              </w:rPr>
              <w:t>solutions’</w:t>
            </w:r>
            <w:r w:rsidRPr="008B38F9">
              <w:rPr>
                <w:rFonts w:ascii="Segoe UI" w:hAnsi="Segoe UI" w:cs="Segoe UI"/>
                <w:b w:val="0"/>
                <w:bCs w:val="0"/>
              </w:rPr>
              <w:t xml:space="preserve"> </w:t>
            </w:r>
            <w:hyperlink w:history="1" r:id="rId40">
              <w:r w:rsidRPr="008B38F9">
                <w:rPr>
                  <w:rStyle w:val="Hyperlink"/>
                  <w:rFonts w:ascii="Segoe UI" w:hAnsi="Segoe UI" w:cs="Segoe UI"/>
                  <w:b w:val="0"/>
                  <w:bCs w:val="0"/>
                </w:rPr>
                <w:t>data location</w:t>
              </w:r>
            </w:hyperlink>
            <w:r w:rsidRPr="008B38F9">
              <w:rPr>
                <w:rFonts w:ascii="Segoe UI" w:hAnsi="Segoe UI" w:cs="Segoe UI"/>
                <w:b w:val="0"/>
                <w:bCs w:val="0"/>
              </w:rPr>
              <w:t xml:space="preserve"> impact on regulatory requirements.</w:t>
            </w:r>
          </w:p>
          <w:p w:rsidRPr="000B44BA" w:rsidR="007E58C6" w:rsidP="007E58C6" w:rsidRDefault="007E58C6" w14:paraId="35478D95" w14:textId="0A1EFADF">
            <w:pPr>
              <w:pStyle w:val="ListParagraph"/>
              <w:rPr>
                <w:rFonts w:ascii="Segoe UI" w:hAnsi="Segoe UI" w:cs="Segoe UI"/>
              </w:rPr>
            </w:pPr>
          </w:p>
        </w:tc>
        <w:tc>
          <w:tcPr>
            <w:tcW w:w="3563" w:type="dxa"/>
          </w:tcPr>
          <w:p w:rsidR="007E58C6" w:rsidP="007E58C6" w:rsidRDefault="007E58C6" w14:paraId="54F10FCE"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Microsoft Data Protection resources.</w:t>
            </w:r>
          </w:p>
          <w:p w:rsidRPr="00405FA9" w:rsidR="007E58C6" w:rsidP="007E58C6" w:rsidRDefault="007E58C6" w14:paraId="569A51A7" w14:textId="0500B0CD">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w:history="1" r:id="rId41">
              <w:r w:rsidRPr="006558A1">
                <w:rPr>
                  <w:rStyle w:val="Hyperlink"/>
                  <w:rFonts w:ascii="Segoe UI" w:hAnsi="Segoe UI" w:cs="Segoe UI"/>
                </w:rPr>
                <w:t>Security and geographic data residency in Copilot Studio</w:t>
              </w:r>
            </w:hyperlink>
          </w:p>
          <w:p w:rsidR="007E58C6" w:rsidP="00AE6A91" w:rsidRDefault="007E58C6" w14:paraId="57BD7087" w14:textId="53E88DA1">
            <w:pPr>
              <w:pStyle w:val="ListParagraph"/>
              <w:cnfStyle w:val="000000000000" w:firstRow="0" w:lastRow="0" w:firstColumn="0" w:lastColumn="0" w:oddVBand="0" w:evenVBand="0" w:oddHBand="0" w:evenHBand="0" w:firstRowFirstColumn="0" w:firstRowLastColumn="0" w:lastRowFirstColumn="0" w:lastRowLastColumn="0"/>
              <w:rPr>
                <w:rFonts w:ascii="Segoe UI" w:hAnsi="Segoe UI" w:cs="Segoe UI"/>
              </w:rPr>
            </w:pPr>
          </w:p>
          <w:p w:rsidRPr="00D35A65" w:rsidR="007E58C6" w:rsidP="007E58C6" w:rsidRDefault="007E58C6" w14:paraId="0BE6CD5C" w14:textId="6DAE8CC4">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892E66">
              <w:rPr>
                <w:rFonts w:ascii="Segoe UI" w:hAnsi="Segoe UI" w:cs="Segoe UI"/>
                <w:b/>
                <w:bCs/>
              </w:rPr>
              <w:t>F&amp;O:</w:t>
            </w:r>
            <w:r>
              <w:rPr>
                <w:rFonts w:ascii="Segoe UI" w:hAnsi="Segoe UI" w:cs="Segoe UI"/>
              </w:rPr>
              <w:t xml:space="preserve"> </w:t>
            </w:r>
            <w:hyperlink w:history="1" r:id="rId42">
              <w:r w:rsidRPr="00892E66">
                <w:rPr>
                  <w:rStyle w:val="Hyperlink"/>
                  <w:rFonts w:ascii="Segoe UI" w:hAnsi="Segoe UI" w:cs="Segoe UI"/>
                </w:rPr>
                <w:t>Regulatory Configuration Services (RCS) Globalization features</w:t>
              </w:r>
            </w:hyperlink>
          </w:p>
        </w:tc>
        <w:tc>
          <w:tcPr>
            <w:tcW w:w="3563" w:type="dxa"/>
          </w:tcPr>
          <w:p w:rsidRPr="00EF6699" w:rsidR="007E58C6" w:rsidP="007E58C6" w:rsidRDefault="007E58C6" w14:paraId="150F4C39" w14:textId="495668DB">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7E58C6" w:rsidTr="38B0C0DE" w14:paraId="6B631A34" w14:textId="77777777">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3534" w:type="dxa"/>
          </w:tcPr>
          <w:p w:rsidR="007E58C6" w:rsidP="007E58C6" w:rsidRDefault="007E58C6" w14:paraId="194C72C1" w14:textId="7E3086BB">
            <w:pPr>
              <w:rPr>
                <w:rFonts w:ascii="Segoe UI" w:hAnsi="Segoe UI" w:cs="Segoe UI"/>
                <w:b w:val="0"/>
                <w:bCs w:val="0"/>
              </w:rPr>
            </w:pPr>
            <w:r w:rsidRPr="00266FA4">
              <w:rPr>
                <w:rFonts w:ascii="Segoe UI" w:hAnsi="Segoe UI" w:cs="Segoe UI"/>
              </w:rPr>
              <w:t>Securing Data Model</w:t>
            </w:r>
            <w:r w:rsidR="009D0EB3">
              <w:rPr>
                <w:rFonts w:ascii="Segoe UI" w:hAnsi="Segoe UI" w:cs="Segoe UI"/>
              </w:rPr>
              <w:t xml:space="preserve"> &amp; Integrations</w:t>
            </w:r>
          </w:p>
          <w:p w:rsidR="003C4A3F" w:rsidP="007E58C6" w:rsidRDefault="003C4A3F" w14:paraId="2D4C3430" w14:textId="77777777">
            <w:pPr>
              <w:rPr>
                <w:rFonts w:ascii="Segoe UI" w:hAnsi="Segoe UI" w:cs="Segoe UI"/>
                <w:b w:val="0"/>
                <w:bCs w:val="0"/>
              </w:rPr>
            </w:pPr>
          </w:p>
          <w:p w:rsidRPr="003C4A3F" w:rsidR="003C4A3F" w:rsidP="007E58C6" w:rsidRDefault="003C4A3F" w14:paraId="069132A1" w14:textId="0E0A96BE">
            <w:pPr>
              <w:rPr>
                <w:rFonts w:ascii="Segoe UI" w:hAnsi="Segoe UI" w:cs="Segoe UI"/>
                <w:b w:val="0"/>
                <w:bCs w:val="0"/>
              </w:rPr>
            </w:pPr>
            <w:r>
              <w:rPr>
                <w:rFonts w:ascii="Segoe UI" w:hAnsi="Segoe UI" w:cs="Segoe UI"/>
                <w:b w:val="0"/>
                <w:bCs w:val="0"/>
              </w:rPr>
              <w:t xml:space="preserve">Is data model designed keeping </w:t>
            </w:r>
            <w:hyperlink w:history="1" r:id="rId43">
              <w:r w:rsidRPr="00571673">
                <w:rPr>
                  <w:rStyle w:val="Hyperlink"/>
                  <w:rFonts w:ascii="Segoe UI" w:hAnsi="Segoe UI" w:cs="Segoe UI"/>
                  <w:b w:val="0"/>
                  <w:bCs w:val="0"/>
                </w:rPr>
                <w:t>secured design principals</w:t>
              </w:r>
            </w:hyperlink>
            <w:r>
              <w:rPr>
                <w:rFonts w:ascii="Segoe UI" w:hAnsi="Segoe UI" w:cs="Segoe UI"/>
                <w:b w:val="0"/>
                <w:bCs w:val="0"/>
              </w:rPr>
              <w:t xml:space="preserve"> </w:t>
            </w:r>
            <w:r w:rsidR="00571673">
              <w:rPr>
                <w:rFonts w:ascii="Segoe UI" w:hAnsi="Segoe UI" w:cs="Segoe UI"/>
                <w:b w:val="0"/>
                <w:bCs w:val="0"/>
              </w:rPr>
              <w:t>aligned?</w:t>
            </w:r>
          </w:p>
          <w:p w:rsidRPr="00266FA4" w:rsidR="007E58C6" w:rsidP="007E58C6" w:rsidRDefault="007E58C6" w14:paraId="2D38B9E4" w14:textId="77777777">
            <w:pPr>
              <w:pStyle w:val="ListParagraph"/>
              <w:numPr>
                <w:ilvl w:val="0"/>
                <w:numId w:val="19"/>
              </w:numPr>
              <w:rPr>
                <w:rFonts w:ascii="Segoe UI" w:hAnsi="Segoe UI" w:cs="Segoe UI"/>
                <w:b w:val="0"/>
                <w:bCs w:val="0"/>
              </w:rPr>
            </w:pPr>
            <w:r w:rsidRPr="001416BE">
              <w:rPr>
                <w:rFonts w:ascii="Segoe UI" w:hAnsi="Segoe UI" w:cs="Segoe UI"/>
                <w:b w:val="0"/>
                <w:bCs w:val="0"/>
              </w:rPr>
              <w:t xml:space="preserve">Familiarize with </w:t>
            </w:r>
            <w:hyperlink w:history="1" r:id="rId44">
              <w:r w:rsidRPr="001416BE">
                <w:rPr>
                  <w:rStyle w:val="Hyperlink"/>
                  <w:rFonts w:ascii="Segoe UI" w:hAnsi="Segoe UI" w:cs="Segoe UI"/>
                  <w:b w:val="0"/>
                  <w:bCs w:val="0"/>
                </w:rPr>
                <w:t>Security concepts in Microsoft Dataverse</w:t>
              </w:r>
            </w:hyperlink>
          </w:p>
          <w:p w:rsidRPr="008C1ED3" w:rsidR="007E58C6" w:rsidP="007E58C6" w:rsidRDefault="007E58C6" w14:paraId="3F3208B9" w14:textId="7014F3BA">
            <w:pPr>
              <w:pStyle w:val="ListParagraph"/>
              <w:numPr>
                <w:ilvl w:val="0"/>
                <w:numId w:val="19"/>
              </w:numPr>
              <w:rPr>
                <w:rFonts w:ascii="Segoe UI" w:hAnsi="Segoe UI" w:cs="Segoe UI"/>
                <w:b w:val="0"/>
                <w:bCs w:val="0"/>
              </w:rPr>
            </w:pPr>
            <w:hyperlink w:history="1" r:id="rId45">
              <w:r w:rsidRPr="008C1ED3">
                <w:rPr>
                  <w:rStyle w:val="Hyperlink"/>
                  <w:rFonts w:ascii="Segoe UI" w:hAnsi="Segoe UI" w:cs="Segoe UI"/>
                  <w:b w:val="0"/>
                  <w:bCs w:val="0"/>
                </w:rPr>
                <w:t>Security Workshop topics</w:t>
              </w:r>
            </w:hyperlink>
            <w:r>
              <w:rPr>
                <w:rFonts w:ascii="Segoe UI" w:hAnsi="Segoe UI" w:cs="Segoe UI"/>
                <w:b w:val="0"/>
                <w:bCs w:val="0"/>
              </w:rPr>
              <w:t xml:space="preserve"> (Implementation / Solutioning)</w:t>
            </w:r>
          </w:p>
        </w:tc>
        <w:tc>
          <w:tcPr>
            <w:tcW w:w="3563" w:type="dxa"/>
          </w:tcPr>
          <w:p w:rsidR="007E58C6" w:rsidP="007E58C6" w:rsidRDefault="007E58C6" w14:paraId="06919689" w14:textId="77777777">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46">
              <w:r w:rsidRPr="001416BE">
                <w:rPr>
                  <w:rStyle w:val="Hyperlink"/>
                  <w:rFonts w:ascii="Segoe UI" w:hAnsi="Segoe UI" w:cs="Segoe UI"/>
                </w:rPr>
                <w:t>Security concepts for developers</w:t>
              </w:r>
            </w:hyperlink>
          </w:p>
          <w:p w:rsidR="007E58C6" w:rsidP="007E58C6" w:rsidRDefault="007E58C6" w14:paraId="4FE21AC7" w14:textId="583BD23B">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47">
              <w:r w:rsidRPr="00A12B2E">
                <w:rPr>
                  <w:rStyle w:val="Hyperlink"/>
                  <w:rFonts w:ascii="Segoe UI" w:hAnsi="Segoe UI" w:cs="Segoe UI"/>
                </w:rPr>
                <w:t>Review security model for Dynamics 365 solutions</w:t>
              </w:r>
            </w:hyperlink>
          </w:p>
          <w:p w:rsidRPr="0058524B" w:rsidR="007E58C6" w:rsidP="007E58C6" w:rsidRDefault="007E58C6" w14:paraId="30C7B201" w14:textId="77777777">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Hyperlink"/>
                <w:rFonts w:ascii="Segoe UI" w:hAnsi="Segoe UI" w:cs="Segoe UI"/>
                <w:color w:val="auto"/>
                <w:u w:val="none"/>
              </w:rPr>
            </w:pPr>
            <w:hyperlink w:history="1" r:id="rId48">
              <w:r w:rsidRPr="00B05AEC">
                <w:rPr>
                  <w:rStyle w:val="Hyperlink"/>
                  <w:rFonts w:ascii="Segoe UI" w:hAnsi="Segoe UI" w:cs="Segoe UI"/>
                </w:rPr>
                <w:t>Security in Microsoft Dataverse</w:t>
              </w:r>
            </w:hyperlink>
          </w:p>
          <w:p w:rsidR="0058524B" w:rsidP="007E58C6" w:rsidRDefault="0058524B" w14:paraId="6E7E8EC2" w14:textId="7D58BBDE">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8524B">
              <w:rPr>
                <w:rFonts w:ascii="Segoe UI" w:hAnsi="Segoe UI" w:cs="Segoe UI"/>
                <w:b/>
                <w:bCs/>
              </w:rPr>
              <w:t>BC:</w:t>
            </w:r>
            <w:r>
              <w:rPr>
                <w:rFonts w:ascii="Segoe UI" w:hAnsi="Segoe UI" w:cs="Segoe UI"/>
              </w:rPr>
              <w:t xml:space="preserve"> </w:t>
            </w:r>
            <w:hyperlink w:history="1" r:id="rId49">
              <w:r w:rsidRPr="00B87C70">
                <w:rPr>
                  <w:rStyle w:val="Hyperlink"/>
                  <w:rFonts w:ascii="Segoe UI" w:hAnsi="Segoe UI" w:cs="Segoe UI"/>
                </w:rPr>
                <w:t>Layered security model in Business Central</w:t>
              </w:r>
            </w:hyperlink>
          </w:p>
          <w:p w:rsidR="007E58C6" w:rsidP="007E58C6" w:rsidRDefault="007E58C6" w14:paraId="72D2DE37" w14:textId="77777777">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04598C">
              <w:rPr>
                <w:rFonts w:ascii="Segoe UI" w:hAnsi="Segoe UI" w:cs="Segoe UI"/>
                <w:b/>
                <w:bCs/>
              </w:rPr>
              <w:t>F&amp;O:</w:t>
            </w:r>
            <w:r>
              <w:rPr>
                <w:rFonts w:ascii="Segoe UI" w:hAnsi="Segoe UI" w:cs="Segoe UI"/>
              </w:rPr>
              <w:t xml:space="preserve"> </w:t>
            </w:r>
            <w:hyperlink w:history="1" r:id="rId50">
              <w:r w:rsidRPr="0004598C">
                <w:rPr>
                  <w:rStyle w:val="Hyperlink"/>
                  <w:rFonts w:ascii="Segoe UI" w:hAnsi="Segoe UI" w:cs="Segoe UI"/>
                </w:rPr>
                <w:t>Securing data entities</w:t>
              </w:r>
            </w:hyperlink>
          </w:p>
          <w:p w:rsidRPr="004367EF" w:rsidR="009D0EB3" w:rsidP="007E58C6" w:rsidRDefault="009D0EB3" w14:paraId="7D858562" w14:textId="7818E1D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b/>
                <w:bCs/>
              </w:rPr>
              <w:lastRenderedPageBreak/>
              <w:t>F&amp;O:</w:t>
            </w:r>
            <w:r>
              <w:rPr>
                <w:rFonts w:ascii="Segoe UI" w:hAnsi="Segoe UI" w:cs="Segoe UI"/>
              </w:rPr>
              <w:t xml:space="preserve"> </w:t>
            </w:r>
            <w:hyperlink w:history="1" r:id="rId51">
              <w:r w:rsidRPr="00FE536D" w:rsidR="00FE536D">
                <w:rPr>
                  <w:rStyle w:val="Hyperlink"/>
                  <w:rFonts w:ascii="Segoe UI" w:hAnsi="Segoe UI" w:cs="Segoe UI"/>
                </w:rPr>
                <w:t>Integrate your Dynamics 365 apps with other solutions</w:t>
              </w:r>
            </w:hyperlink>
          </w:p>
        </w:tc>
        <w:tc>
          <w:tcPr>
            <w:tcW w:w="3563" w:type="dxa"/>
          </w:tcPr>
          <w:p w:rsidRPr="00EF6699" w:rsidR="007E58C6" w:rsidP="007E58C6" w:rsidRDefault="007E58C6" w14:paraId="065AFB30" w14:textId="3122C8F1">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910DC0" w:rsidTr="38B0C0DE" w14:paraId="0C80227A" w14:textId="77777777">
        <w:trPr>
          <w:trHeight w:val="200"/>
        </w:trPr>
        <w:tc>
          <w:tcPr>
            <w:cnfStyle w:val="001000000000" w:firstRow="0" w:lastRow="0" w:firstColumn="1" w:lastColumn="0" w:oddVBand="0" w:evenVBand="0" w:oddHBand="0" w:evenHBand="0" w:firstRowFirstColumn="0" w:firstRowLastColumn="0" w:lastRowFirstColumn="0" w:lastRowLastColumn="0"/>
            <w:tcW w:w="3534" w:type="dxa"/>
          </w:tcPr>
          <w:p w:rsidR="00910DC0" w:rsidP="00910DC0" w:rsidRDefault="00910DC0" w14:paraId="6D62B5CE" w14:textId="74F7DDC9">
            <w:pPr>
              <w:rPr>
                <w:rFonts w:ascii="Segoe UI" w:hAnsi="Segoe UI" w:cs="Segoe UI"/>
                <w:b w:val="0"/>
                <w:bCs w:val="0"/>
              </w:rPr>
            </w:pPr>
            <w:r>
              <w:rPr>
                <w:rFonts w:ascii="Segoe UI" w:hAnsi="Segoe UI" w:cs="Segoe UI"/>
              </w:rPr>
              <w:t>Copilot Studio</w:t>
            </w:r>
          </w:p>
          <w:p w:rsidRPr="00141BF6" w:rsidR="00F25F52" w:rsidP="1C47E10C" w:rsidRDefault="00F25F52" w14:paraId="1852E221" w14:textId="6604878E">
            <w:pPr>
              <w:pStyle w:val="ListParagraph"/>
              <w:numPr>
                <w:ilvl w:val="0"/>
                <w:numId w:val="2"/>
              </w:numPr>
              <w:rPr>
                <w:rFonts w:ascii="Segoe UI" w:hAnsi="Segoe UI" w:cs="Segoe UI"/>
                <w:b w:val="0"/>
                <w:bCs w:val="0"/>
              </w:rPr>
            </w:pPr>
            <w:proofErr w:type="gramStart"/>
            <w:r w:rsidRPr="1C47E10C">
              <w:rPr>
                <w:rFonts w:ascii="Segoe UI" w:hAnsi="Segoe UI" w:cs="Segoe UI"/>
                <w:b w:val="0"/>
                <w:bCs w:val="0"/>
              </w:rPr>
              <w:t>Is</w:t>
            </w:r>
            <w:proofErr w:type="gramEnd"/>
            <w:r w:rsidRPr="1C47E10C">
              <w:rPr>
                <w:rFonts w:ascii="Segoe UI" w:hAnsi="Segoe UI" w:cs="Segoe UI"/>
                <w:b w:val="0"/>
                <w:bCs w:val="0"/>
              </w:rPr>
              <w:t xml:space="preserve"> Copilot Studio components reviewed </w:t>
            </w:r>
            <w:r w:rsidRPr="1C47E10C" w:rsidR="00141BF6">
              <w:rPr>
                <w:rFonts w:ascii="Segoe UI" w:hAnsi="Segoe UI" w:cs="Segoe UI"/>
                <w:b w:val="0"/>
                <w:bCs w:val="0"/>
              </w:rPr>
              <w:t>for security?</w:t>
            </w:r>
          </w:p>
          <w:p w:rsidR="34EFCAAD" w:rsidP="1C47E10C" w:rsidRDefault="34EFCAAD" w14:paraId="0B62F25B" w14:textId="4F1347EC">
            <w:pPr>
              <w:pStyle w:val="ListParagraph"/>
              <w:numPr>
                <w:ilvl w:val="0"/>
                <w:numId w:val="2"/>
              </w:numPr>
              <w:rPr>
                <w:rFonts w:ascii="Segoe UI" w:hAnsi="Segoe UI" w:cs="Segoe UI"/>
                <w:b w:val="0"/>
                <w:bCs w:val="0"/>
              </w:rPr>
            </w:pPr>
            <w:r w:rsidRPr="1C47E10C">
              <w:rPr>
                <w:rFonts w:ascii="Segoe UI" w:hAnsi="Segoe UI" w:cs="Segoe UI"/>
                <w:b w:val="0"/>
                <w:bCs w:val="0"/>
              </w:rPr>
              <w:t>Do you need to enforce web and Direct Line channel security?</w:t>
            </w:r>
          </w:p>
          <w:p w:rsidR="2FC62B26" w:rsidP="1C47E10C" w:rsidRDefault="2FC62B26" w14:paraId="696B7643" w14:textId="3AE81369">
            <w:pPr>
              <w:pStyle w:val="ListParagraph"/>
              <w:numPr>
                <w:ilvl w:val="0"/>
                <w:numId w:val="2"/>
              </w:numPr>
            </w:pPr>
            <w:r w:rsidRPr="1C47E10C">
              <w:rPr>
                <w:rFonts w:ascii="Segoe UI" w:hAnsi="Segoe UI" w:cs="Segoe UI"/>
                <w:b w:val="0"/>
                <w:bCs w:val="0"/>
              </w:rPr>
              <w:t>Is the copilot working unauthenticated, authenticated, or both?</w:t>
            </w:r>
          </w:p>
          <w:p w:rsidR="2FC62B26" w:rsidP="1C47E10C" w:rsidRDefault="2FC62B26" w14:paraId="381F6CA0" w14:textId="0EACB5A6">
            <w:pPr>
              <w:pStyle w:val="ListParagraph"/>
              <w:numPr>
                <w:ilvl w:val="0"/>
                <w:numId w:val="2"/>
              </w:numPr>
            </w:pPr>
            <w:r w:rsidRPr="1C47E10C">
              <w:rPr>
                <w:rFonts w:ascii="Segoe UI" w:hAnsi="Segoe UI" w:cs="Segoe UI"/>
                <w:b w:val="0"/>
                <w:bCs w:val="0"/>
              </w:rPr>
              <w:t>Do you plan to use DLP policies to enforce Copilot Studio allowed channels and authentication settings?</w:t>
            </w:r>
          </w:p>
          <w:p w:rsidR="1C47E10C" w:rsidP="1C47E10C" w:rsidRDefault="1C47E10C" w14:paraId="1EEFC0BA" w14:textId="18B33945">
            <w:pPr>
              <w:rPr>
                <w:rFonts w:ascii="Segoe UI" w:hAnsi="Segoe UI" w:cs="Segoe UI"/>
                <w:b w:val="0"/>
                <w:bCs w:val="0"/>
              </w:rPr>
            </w:pPr>
          </w:p>
          <w:p w:rsidRPr="00266FA4" w:rsidR="00910DC0" w:rsidP="00910DC0" w:rsidRDefault="00910DC0" w14:paraId="0C1A218A" w14:textId="7EE58B0E">
            <w:pPr>
              <w:rPr>
                <w:rFonts w:ascii="Segoe UI" w:hAnsi="Segoe UI" w:cs="Segoe UI"/>
              </w:rPr>
            </w:pPr>
            <w:hyperlink w:history="1" r:id="rId52">
              <w:r w:rsidRPr="00B50587">
                <w:rPr>
                  <w:rStyle w:val="Hyperlink"/>
                  <w:rFonts w:ascii="Segoe UI" w:hAnsi="Segoe UI" w:cs="Segoe UI"/>
                  <w:b w:val="0"/>
                  <w:bCs w:val="0"/>
                </w:rPr>
                <w:t>Manage Microsoft Copilot Studio</w:t>
              </w:r>
            </w:hyperlink>
          </w:p>
        </w:tc>
        <w:tc>
          <w:tcPr>
            <w:tcW w:w="3563" w:type="dxa"/>
          </w:tcPr>
          <w:p w:rsidR="00910DC0" w:rsidP="00910DC0" w:rsidRDefault="00910DC0" w14:paraId="47149597" w14:textId="77777777">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Review Bot topic permissions</w:t>
            </w:r>
          </w:p>
          <w:p w:rsidR="00910DC0" w:rsidP="00910DC0" w:rsidRDefault="00910DC0" w14:paraId="7BBBA548" w14:textId="77777777">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Review Bot entities and flow permissions</w:t>
            </w:r>
          </w:p>
          <w:p w:rsidR="00910DC0" w:rsidP="00910DC0" w:rsidRDefault="00910DC0" w14:paraId="68C0BCC8" w14:textId="77777777">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Review administrator, export, import permissions</w:t>
            </w:r>
          </w:p>
          <w:p w:rsidR="00910DC0" w:rsidP="00910DC0" w:rsidRDefault="00910DC0" w14:paraId="451727C9" w14:textId="77777777">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Enable Monitoring</w:t>
            </w:r>
          </w:p>
          <w:p w:rsidR="00910DC0" w:rsidP="00910DC0" w:rsidRDefault="00910DC0" w14:paraId="6185629E" w14:textId="245E2FC6">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Authentication</w:t>
            </w:r>
          </w:p>
        </w:tc>
        <w:tc>
          <w:tcPr>
            <w:tcW w:w="3563" w:type="dxa"/>
          </w:tcPr>
          <w:p w:rsidRPr="00EF6699" w:rsidR="00910DC0" w:rsidP="00910DC0" w:rsidRDefault="00910DC0" w14:paraId="5525216C"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910DC0" w:rsidTr="38B0C0DE" w14:paraId="22985B51"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rsidR="00910DC0" w:rsidP="00910DC0" w:rsidRDefault="00910DC0" w14:paraId="2D60C2D2" w14:textId="77777777">
            <w:pPr>
              <w:rPr>
                <w:rFonts w:ascii="Segoe UI" w:hAnsi="Segoe UI" w:cs="Segoe UI"/>
                <w:b w:val="0"/>
                <w:bCs w:val="0"/>
              </w:rPr>
            </w:pPr>
            <w:proofErr w:type="gramStart"/>
            <w:r>
              <w:rPr>
                <w:rFonts w:ascii="Segoe UI" w:hAnsi="Segoe UI" w:cs="Segoe UI"/>
              </w:rPr>
              <w:t>Environment</w:t>
            </w:r>
            <w:proofErr w:type="gramEnd"/>
            <w:r>
              <w:rPr>
                <w:rFonts w:ascii="Segoe UI" w:hAnsi="Segoe UI" w:cs="Segoe UI"/>
              </w:rPr>
              <w:t xml:space="preserve"> Strategy</w:t>
            </w:r>
          </w:p>
          <w:p w:rsidRPr="000E76C1" w:rsidR="000E76C1" w:rsidP="00910DC0" w:rsidRDefault="000E76C1" w14:paraId="0465A00F" w14:textId="25EAD753">
            <w:pPr>
              <w:rPr>
                <w:rFonts w:ascii="Segoe UI" w:hAnsi="Segoe UI" w:cs="Segoe UI"/>
                <w:b w:val="0"/>
                <w:bCs w:val="0"/>
              </w:rPr>
            </w:pPr>
            <w:r w:rsidRPr="000E76C1">
              <w:rPr>
                <w:rFonts w:ascii="Segoe UI" w:hAnsi="Segoe UI" w:cs="Segoe UI"/>
                <w:b w:val="0"/>
                <w:bCs w:val="0"/>
              </w:rPr>
              <w:t xml:space="preserve">Evaluate and choose the right environment strategy. </w:t>
            </w:r>
          </w:p>
          <w:p w:rsidR="000E76C1" w:rsidP="00910DC0" w:rsidRDefault="000E76C1" w14:paraId="0C085726" w14:textId="77777777">
            <w:pPr>
              <w:rPr>
                <w:rFonts w:ascii="Segoe UI" w:hAnsi="Segoe UI" w:cs="Segoe UI"/>
                <w:b w:val="0"/>
                <w:bCs w:val="0"/>
              </w:rPr>
            </w:pPr>
          </w:p>
          <w:p w:rsidRPr="008C52B0" w:rsidR="00910DC0" w:rsidP="00910DC0" w:rsidRDefault="00910DC0" w14:paraId="205DF6EF" w14:textId="27EE74CE">
            <w:pPr>
              <w:pStyle w:val="ListParagraph"/>
              <w:numPr>
                <w:ilvl w:val="0"/>
                <w:numId w:val="15"/>
              </w:numPr>
              <w:rPr>
                <w:rFonts w:ascii="Segoe UI" w:hAnsi="Segoe UI" w:cs="Segoe UI"/>
                <w:b w:val="0"/>
                <w:bCs w:val="0"/>
              </w:rPr>
            </w:pPr>
            <w:hyperlink w:history="1" r:id="rId53">
              <w:r w:rsidRPr="008C52B0">
                <w:rPr>
                  <w:rStyle w:val="Hyperlink"/>
                  <w:rFonts w:ascii="Segoe UI" w:hAnsi="Segoe UI" w:cs="Segoe UI"/>
                  <w:b w:val="0"/>
                  <w:bCs w:val="0"/>
                </w:rPr>
                <w:t xml:space="preserve">Single vs. </w:t>
              </w:r>
              <w:proofErr w:type="gramStart"/>
              <w:r w:rsidRPr="008C52B0">
                <w:rPr>
                  <w:rStyle w:val="Hyperlink"/>
                  <w:rFonts w:ascii="Segoe UI" w:hAnsi="Segoe UI" w:cs="Segoe UI"/>
                  <w:b w:val="0"/>
                  <w:bCs w:val="0"/>
                </w:rPr>
                <w:t>Multi-tenant</w:t>
              </w:r>
              <w:proofErr w:type="gramEnd"/>
              <w:r w:rsidRPr="008C52B0">
                <w:rPr>
                  <w:rStyle w:val="Hyperlink"/>
                  <w:rFonts w:ascii="Segoe UI" w:hAnsi="Segoe UI" w:cs="Segoe UI"/>
                  <w:b w:val="0"/>
                  <w:bCs w:val="0"/>
                </w:rPr>
                <w:t xml:space="preserve"> strategy</w:t>
              </w:r>
            </w:hyperlink>
          </w:p>
        </w:tc>
        <w:tc>
          <w:tcPr>
            <w:tcW w:w="3563" w:type="dxa"/>
          </w:tcPr>
          <w:p w:rsidR="00910DC0" w:rsidP="00910DC0" w:rsidRDefault="00910DC0" w14:paraId="5C9731F9" w14:textId="777777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54">
              <w:r w:rsidRPr="00501B4C">
                <w:rPr>
                  <w:rStyle w:val="Hyperlink"/>
                  <w:rFonts w:ascii="Segoe UI" w:hAnsi="Segoe UI" w:cs="Segoe UI"/>
                </w:rPr>
                <w:t>Control user access to environments: security groups and licenses</w:t>
              </w:r>
            </w:hyperlink>
          </w:p>
          <w:p w:rsidR="00CC29BD" w:rsidP="00910DC0" w:rsidRDefault="00CC29BD" w14:paraId="34C9EBEF" w14:textId="0F82FDAA">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C29BD">
              <w:rPr>
                <w:rFonts w:ascii="Segoe UI" w:hAnsi="Segoe UI" w:cs="Segoe UI"/>
                <w:b/>
                <w:bCs/>
              </w:rPr>
              <w:t>F&amp;O:</w:t>
            </w:r>
            <w:r>
              <w:rPr>
                <w:rFonts w:ascii="Segoe UI" w:hAnsi="Segoe UI" w:cs="Segoe UI"/>
              </w:rPr>
              <w:t xml:space="preserve"> </w:t>
            </w:r>
            <w:hyperlink w:history="1" r:id="rId55">
              <w:r w:rsidRPr="00CC29BD">
                <w:rPr>
                  <w:rStyle w:val="Hyperlink"/>
                  <w:rFonts w:ascii="Segoe UI" w:hAnsi="Segoe UI" w:cs="Segoe UI"/>
                </w:rPr>
                <w:t>Plan your environment strategy for Dynamics 365</w:t>
              </w:r>
            </w:hyperlink>
          </w:p>
          <w:p w:rsidRPr="00BC0395" w:rsidR="00910DC0" w:rsidP="4655DADD" w:rsidRDefault="00910DC0" w14:paraId="0E39CC62" w14:textId="614FDFF9">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3563" w:type="dxa"/>
          </w:tcPr>
          <w:p w:rsidRPr="00EF6699" w:rsidR="00910DC0" w:rsidP="00910DC0" w:rsidRDefault="00910DC0" w14:paraId="4FD6E1A0" w14:textId="7EB20369">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bl>
    <w:p w:rsidRPr="000C4E34" w:rsidR="00366AE5" w:rsidP="0004598C" w:rsidRDefault="721501D6" w14:paraId="64F62769" w14:textId="680BB5E0" w14:noSpellErr="1">
      <w:pPr>
        <w:pStyle w:val="TopicLevel1"/>
        <w:numPr>
          <w:ilvl w:val="0"/>
          <w:numId w:val="7"/>
        </w:numPr>
        <w:rPr>
          <w:rFonts w:ascii="Segoe UI" w:hAnsi="Segoe UI" w:cs="Segoe UI"/>
          <w:b w:val="1"/>
          <w:bCs w:val="1"/>
          <w:sz w:val="36"/>
          <w:szCs w:val="36"/>
        </w:rPr>
      </w:pPr>
      <w:bookmarkEnd w:id="4"/>
      <w:bookmarkStart w:name="_Toc789827951" w:id="20524540"/>
      <w:r w:rsidRPr="1244FDA5" w:rsidR="721501D6">
        <w:rPr>
          <w:rFonts w:ascii="Segoe UI" w:hAnsi="Segoe UI" w:cs="Segoe UI"/>
          <w:b w:val="1"/>
          <w:bCs w:val="1"/>
          <w:sz w:val="36"/>
          <w:szCs w:val="36"/>
        </w:rPr>
        <w:t>Secure by Default</w:t>
      </w:r>
      <w:bookmarkEnd w:id="20524540"/>
    </w:p>
    <w:p w:rsidRPr="001E53C2" w:rsidR="001E53C2" w:rsidP="001E53C2" w:rsidRDefault="001E53C2" w14:paraId="0A9CA270" w14:textId="77777777">
      <w:pPr>
        <w:spacing w:line="240" w:lineRule="auto"/>
        <w:ind w:left="360"/>
        <w:rPr>
          <w:rFonts w:ascii="Segoe UI" w:hAnsi="Segoe UI" w:cs="Segoe UI"/>
        </w:rPr>
      </w:pPr>
      <w:r w:rsidRPr="001E53C2">
        <w:rPr>
          <w:rFonts w:ascii="Segoe UI" w:hAnsi="Segoe UI" w:cs="Segoe UI"/>
          <w:b/>
          <w:bCs/>
        </w:rPr>
        <w:t>Objective:</w:t>
      </w:r>
      <w:r w:rsidRPr="001E53C2">
        <w:rPr>
          <w:rFonts w:ascii="Segoe UI" w:hAnsi="Segoe UI" w:cs="Segoe UI"/>
        </w:rPr>
        <w:t xml:space="preserve"> To ensure that solutions are configured securely out of the box, minimizing the need for extensive post-deployment security configurations.</w:t>
      </w:r>
    </w:p>
    <w:p w:rsidRPr="001E53C2" w:rsidR="001E53C2" w:rsidP="001E53C2" w:rsidRDefault="001E53C2" w14:paraId="36106AB2" w14:textId="77777777">
      <w:pPr>
        <w:spacing w:line="240" w:lineRule="auto"/>
        <w:ind w:left="360"/>
        <w:rPr>
          <w:rFonts w:ascii="Segoe UI" w:hAnsi="Segoe UI" w:cs="Segoe UI"/>
          <w:b/>
          <w:bCs/>
        </w:rPr>
      </w:pPr>
      <w:r w:rsidRPr="001E53C2">
        <w:rPr>
          <w:rFonts w:ascii="Segoe UI" w:hAnsi="Segoe UI" w:cs="Segoe UI"/>
          <w:b/>
          <w:bCs/>
        </w:rPr>
        <w:t>Key Topics:</w:t>
      </w:r>
    </w:p>
    <w:p w:rsidRPr="001E53C2" w:rsidR="001E53C2" w:rsidP="0004598C" w:rsidRDefault="001E53C2" w14:paraId="2ED9F77F" w14:textId="77777777">
      <w:pPr>
        <w:pStyle w:val="ListParagraph"/>
        <w:numPr>
          <w:ilvl w:val="0"/>
          <w:numId w:val="23"/>
        </w:numPr>
        <w:spacing w:line="240" w:lineRule="auto"/>
        <w:rPr>
          <w:rFonts w:ascii="Segoe UI" w:hAnsi="Segoe UI" w:cs="Segoe UI"/>
        </w:rPr>
      </w:pPr>
      <w:r w:rsidRPr="001E53C2">
        <w:rPr>
          <w:rFonts w:ascii="Segoe UI" w:hAnsi="Segoe UI" w:cs="Segoe UI"/>
        </w:rPr>
        <w:t>Default security settings and configurations</w:t>
      </w:r>
    </w:p>
    <w:p w:rsidRPr="001E53C2" w:rsidR="001E53C2" w:rsidP="0004598C" w:rsidRDefault="001E53C2" w14:paraId="7AF88BE4" w14:textId="77777777">
      <w:pPr>
        <w:pStyle w:val="ListParagraph"/>
        <w:numPr>
          <w:ilvl w:val="0"/>
          <w:numId w:val="23"/>
        </w:numPr>
        <w:spacing w:line="240" w:lineRule="auto"/>
        <w:rPr>
          <w:rFonts w:ascii="Segoe UI" w:hAnsi="Segoe UI" w:cs="Segoe UI"/>
        </w:rPr>
      </w:pPr>
      <w:r w:rsidRPr="001E53C2">
        <w:rPr>
          <w:rFonts w:ascii="Segoe UI" w:hAnsi="Segoe UI" w:cs="Segoe UI"/>
        </w:rPr>
        <w:t>Access control and identity management</w:t>
      </w:r>
    </w:p>
    <w:p w:rsidRPr="001E53C2" w:rsidR="001E53C2" w:rsidP="0004598C" w:rsidRDefault="001E53C2" w14:paraId="2C1B91FB" w14:textId="77777777">
      <w:pPr>
        <w:pStyle w:val="ListParagraph"/>
        <w:numPr>
          <w:ilvl w:val="0"/>
          <w:numId w:val="23"/>
        </w:numPr>
        <w:spacing w:line="240" w:lineRule="auto"/>
        <w:rPr>
          <w:rFonts w:ascii="Segoe UI" w:hAnsi="Segoe UI" w:cs="Segoe UI"/>
        </w:rPr>
      </w:pPr>
      <w:r w:rsidRPr="001E53C2">
        <w:rPr>
          <w:rFonts w:ascii="Segoe UI" w:hAnsi="Segoe UI" w:cs="Segoe UI"/>
        </w:rPr>
        <w:t>Data protection and encryption</w:t>
      </w:r>
    </w:p>
    <w:p w:rsidRPr="001E53C2" w:rsidR="001E53C2" w:rsidP="001E53C2" w:rsidRDefault="001E53C2" w14:paraId="38BC103E" w14:textId="77777777">
      <w:pPr>
        <w:spacing w:line="240" w:lineRule="auto"/>
        <w:ind w:left="360"/>
        <w:rPr>
          <w:rFonts w:ascii="Segoe UI" w:hAnsi="Segoe UI" w:cs="Segoe UI"/>
          <w:b/>
          <w:bCs/>
        </w:rPr>
      </w:pPr>
      <w:r w:rsidRPr="001E53C2">
        <w:rPr>
          <w:rFonts w:ascii="Segoe UI" w:hAnsi="Segoe UI" w:cs="Segoe UI"/>
          <w:b/>
          <w:bCs/>
        </w:rPr>
        <w:t>Best Practices:</w:t>
      </w:r>
    </w:p>
    <w:p w:rsidRPr="001E53C2" w:rsidR="001E53C2" w:rsidP="0004598C" w:rsidRDefault="001E53C2" w14:paraId="21C7EDFF" w14:textId="77777777">
      <w:pPr>
        <w:pStyle w:val="ListParagraph"/>
        <w:numPr>
          <w:ilvl w:val="0"/>
          <w:numId w:val="24"/>
        </w:numPr>
        <w:spacing w:line="240" w:lineRule="auto"/>
        <w:rPr>
          <w:rFonts w:ascii="Segoe UI" w:hAnsi="Segoe UI" w:cs="Segoe UI"/>
        </w:rPr>
      </w:pPr>
      <w:r w:rsidRPr="001E53C2">
        <w:rPr>
          <w:rFonts w:ascii="Segoe UI" w:hAnsi="Segoe UI" w:cs="Segoe UI"/>
        </w:rPr>
        <w:t>Enable multi-factor authentication (MFA) by default</w:t>
      </w:r>
    </w:p>
    <w:p w:rsidR="001E53C2" w:rsidP="0004598C" w:rsidRDefault="001E53C2" w14:paraId="0E021074" w14:textId="77777777">
      <w:pPr>
        <w:pStyle w:val="ListParagraph"/>
        <w:numPr>
          <w:ilvl w:val="0"/>
          <w:numId w:val="24"/>
        </w:numPr>
        <w:spacing w:line="240" w:lineRule="auto"/>
        <w:rPr>
          <w:rFonts w:ascii="Segoe UI" w:hAnsi="Segoe UI" w:cs="Segoe UI"/>
        </w:rPr>
      </w:pPr>
      <w:r w:rsidRPr="001E53C2">
        <w:rPr>
          <w:rFonts w:ascii="Segoe UI" w:hAnsi="Segoe UI" w:cs="Segoe UI"/>
        </w:rPr>
        <w:t>Apply least privilege access principles</w:t>
      </w:r>
    </w:p>
    <w:p w:rsidRPr="00F430E4" w:rsidR="001E53C2" w:rsidP="0004598C" w:rsidRDefault="001E53C2" w14:paraId="7CB48552" w14:textId="003DEA31">
      <w:pPr>
        <w:pStyle w:val="ListParagraph"/>
        <w:numPr>
          <w:ilvl w:val="0"/>
          <w:numId w:val="24"/>
        </w:numPr>
        <w:spacing w:line="240" w:lineRule="auto"/>
        <w:rPr>
          <w:rFonts w:ascii="Segoe UI" w:hAnsi="Segoe UI" w:cs="Segoe UI"/>
          <w:color w:val="1392B4"/>
        </w:rPr>
      </w:pPr>
      <w:r w:rsidRPr="001E53C2">
        <w:rPr>
          <w:rFonts w:ascii="Segoe UI" w:hAnsi="Segoe UI" w:cs="Segoe UI"/>
        </w:rPr>
        <w:t>Use built-in encryption features for data at rest and in transit</w:t>
      </w:r>
    </w:p>
    <w:tbl>
      <w:tblPr>
        <w:tblStyle w:val="GridTable4-Accent1"/>
        <w:tblW w:w="10660" w:type="dxa"/>
        <w:tblLook w:val="04A0" w:firstRow="1" w:lastRow="0" w:firstColumn="1" w:lastColumn="0" w:noHBand="0" w:noVBand="1"/>
      </w:tblPr>
      <w:tblGrid>
        <w:gridCol w:w="3534"/>
        <w:gridCol w:w="3563"/>
        <w:gridCol w:w="3563"/>
      </w:tblGrid>
      <w:tr w:rsidR="00802F02" w:rsidTr="1C47E10C" w14:paraId="42681B6C" w14:textId="77777777">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rsidRPr="00EF6699" w:rsidR="00802F02" w:rsidP="00802F02" w:rsidRDefault="00802F02" w14:paraId="28E3FA65" w14:textId="77777777">
            <w:pPr>
              <w:rPr>
                <w:rFonts w:ascii="Segoe UI" w:hAnsi="Segoe UI" w:cs="Segoe UI"/>
              </w:rPr>
            </w:pPr>
            <w:r>
              <w:rPr>
                <w:rFonts w:ascii="Segoe UI" w:hAnsi="Segoe UI" w:cs="Segoe UI"/>
              </w:rPr>
              <w:t>Topic</w:t>
            </w:r>
          </w:p>
        </w:tc>
        <w:tc>
          <w:tcPr>
            <w:tcW w:w="3563" w:type="dxa"/>
          </w:tcPr>
          <w:p w:rsidR="00802F02" w:rsidP="00802F02" w:rsidRDefault="00802F02" w14:paraId="4D09B1E8" w14:textId="77777777">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Additional Resources</w:t>
            </w:r>
          </w:p>
        </w:tc>
        <w:tc>
          <w:tcPr>
            <w:tcW w:w="3563" w:type="dxa"/>
          </w:tcPr>
          <w:p w:rsidRPr="00EF6699" w:rsidR="00802F02" w:rsidP="00802F02" w:rsidRDefault="00802F02" w14:paraId="07FAFA7C" w14:textId="3443B3D0">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Evaluation &amp; Recommendation</w:t>
            </w:r>
            <w:r>
              <w:rPr>
                <w:rFonts w:ascii="Segoe UI" w:hAnsi="Segoe UI" w:cs="Segoe UI"/>
                <w:b w:val="0"/>
                <w:bCs w:val="0"/>
              </w:rPr>
              <w:t>s</w:t>
            </w:r>
          </w:p>
        </w:tc>
      </w:tr>
      <w:tr w:rsidR="006F0EB8" w:rsidTr="1C47E10C" w14:paraId="73176F53"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rsidR="006F0EB8" w:rsidP="006F0EB8" w:rsidRDefault="10482919" w14:paraId="714FAAD2" w14:textId="77777777">
            <w:pPr>
              <w:rPr>
                <w:rFonts w:ascii="Segoe UI" w:hAnsi="Segoe UI" w:cs="Segoe UI"/>
                <w:b w:val="0"/>
                <w:bCs w:val="0"/>
              </w:rPr>
            </w:pPr>
            <w:r w:rsidRPr="1C47E10C">
              <w:rPr>
                <w:rFonts w:ascii="Segoe UI" w:hAnsi="Segoe UI" w:cs="Segoe UI"/>
              </w:rPr>
              <w:t xml:space="preserve">Identity Management  </w:t>
            </w:r>
          </w:p>
          <w:p w:rsidR="1FB20EAA" w:rsidP="1C47E10C" w:rsidRDefault="1FB20EAA" w14:paraId="646316B0" w14:textId="4246D8E5">
            <w:pPr>
              <w:pStyle w:val="ListParagraph"/>
              <w:numPr>
                <w:ilvl w:val="0"/>
                <w:numId w:val="12"/>
              </w:numPr>
              <w:rPr>
                <w:rFonts w:ascii="Segoe UI" w:hAnsi="Segoe UI" w:cs="Segoe UI"/>
                <w:b w:val="0"/>
                <w:bCs w:val="0"/>
              </w:rPr>
            </w:pPr>
            <w:r w:rsidRPr="1C47E10C">
              <w:rPr>
                <w:rFonts w:ascii="Segoe UI" w:hAnsi="Segoe UI" w:cs="Segoe UI"/>
                <w:b w:val="0"/>
                <w:bCs w:val="0"/>
              </w:rPr>
              <w:lastRenderedPageBreak/>
              <w:t>Do you enforce strong requirements for authentication?</w:t>
            </w:r>
          </w:p>
          <w:p w:rsidR="2D511D63" w:rsidP="1C47E10C" w:rsidRDefault="2D511D63" w14:paraId="3D289776" w14:textId="4708514E">
            <w:pPr>
              <w:pStyle w:val="ListParagraph"/>
              <w:numPr>
                <w:ilvl w:val="0"/>
                <w:numId w:val="12"/>
              </w:numPr>
              <w:rPr>
                <w:rFonts w:ascii="Segoe UI" w:hAnsi="Segoe UI" w:cs="Segoe UI"/>
                <w:b w:val="0"/>
                <w:bCs w:val="0"/>
              </w:rPr>
            </w:pPr>
            <w:r w:rsidRPr="1C47E10C">
              <w:rPr>
                <w:rFonts w:ascii="Segoe UI" w:hAnsi="Segoe UI" w:cs="Segoe UI"/>
                <w:b w:val="0"/>
                <w:bCs w:val="0"/>
              </w:rPr>
              <w:t xml:space="preserve">How do you control privileged </w:t>
            </w:r>
            <w:proofErr w:type="gramStart"/>
            <w:r w:rsidRPr="1C47E10C">
              <w:rPr>
                <w:rFonts w:ascii="Segoe UI" w:hAnsi="Segoe UI" w:cs="Segoe UI"/>
                <w:b w:val="0"/>
                <w:bCs w:val="0"/>
              </w:rPr>
              <w:t>users</w:t>
            </w:r>
            <w:proofErr w:type="gramEnd"/>
            <w:r w:rsidRPr="1C47E10C">
              <w:rPr>
                <w:rFonts w:ascii="Segoe UI" w:hAnsi="Segoe UI" w:cs="Segoe UI"/>
                <w:b w:val="0"/>
                <w:bCs w:val="0"/>
              </w:rPr>
              <w:t xml:space="preserve"> access to sensitive data?</w:t>
            </w:r>
          </w:p>
          <w:p w:rsidRPr="00206797" w:rsidR="006F0EB8" w:rsidP="006F0EB8" w:rsidRDefault="006F0EB8" w14:paraId="185928BC" w14:textId="77777777">
            <w:pPr>
              <w:pStyle w:val="ListParagraph"/>
              <w:numPr>
                <w:ilvl w:val="0"/>
                <w:numId w:val="12"/>
              </w:numPr>
              <w:rPr>
                <w:rFonts w:ascii="Segoe UI" w:hAnsi="Segoe UI" w:cs="Segoe UI"/>
                <w:b w:val="0"/>
                <w:bCs w:val="0"/>
              </w:rPr>
            </w:pPr>
            <w:r w:rsidRPr="00206797">
              <w:rPr>
                <w:rFonts w:ascii="Segoe UI" w:hAnsi="Segoe UI" w:cs="Segoe UI"/>
                <w:b w:val="0"/>
                <w:bCs w:val="0"/>
              </w:rPr>
              <w:t xml:space="preserve">Make sure </w:t>
            </w:r>
            <w:hyperlink w:history="1" r:id="rId56">
              <w:r w:rsidRPr="00206797">
                <w:rPr>
                  <w:rStyle w:val="Hyperlink"/>
                  <w:rFonts w:ascii="Segoe UI" w:hAnsi="Segoe UI" w:cs="Segoe UI"/>
                  <w:b w:val="0"/>
                  <w:bCs w:val="0"/>
                </w:rPr>
                <w:t>strong MFA authentication</w:t>
              </w:r>
            </w:hyperlink>
            <w:r w:rsidRPr="00206797">
              <w:rPr>
                <w:rFonts w:ascii="Segoe UI" w:hAnsi="Segoe UI" w:cs="Segoe UI"/>
                <w:b w:val="0"/>
                <w:bCs w:val="0"/>
              </w:rPr>
              <w:t xml:space="preserve"> is implemented.</w:t>
            </w:r>
          </w:p>
          <w:p w:rsidRPr="00206797" w:rsidR="006F0EB8" w:rsidP="006F0EB8" w:rsidRDefault="6E4F062C" w14:paraId="56EA3775" w14:textId="21169657">
            <w:pPr>
              <w:pStyle w:val="ListParagraph"/>
              <w:numPr>
                <w:ilvl w:val="0"/>
                <w:numId w:val="12"/>
              </w:numPr>
              <w:rPr>
                <w:rFonts w:ascii="Segoe UI" w:hAnsi="Segoe UI" w:cs="Segoe UI"/>
                <w:b w:val="0"/>
                <w:bCs w:val="0"/>
              </w:rPr>
            </w:pPr>
            <w:r w:rsidRPr="1C47E10C">
              <w:rPr>
                <w:rFonts w:ascii="Segoe UI" w:hAnsi="Segoe UI" w:cs="Segoe UI"/>
                <w:b w:val="0"/>
                <w:bCs w:val="0"/>
              </w:rPr>
              <w:t xml:space="preserve">How do you manage secrets?  </w:t>
            </w:r>
            <w:r w:rsidRPr="1C47E10C" w:rsidR="10482919">
              <w:rPr>
                <w:rFonts w:ascii="Segoe UI" w:hAnsi="Segoe UI" w:cs="Segoe UI"/>
                <w:b w:val="0"/>
                <w:bCs w:val="0"/>
              </w:rPr>
              <w:t xml:space="preserve">Store and manage secrets, keys, certificates in </w:t>
            </w:r>
            <w:hyperlink r:id="rId57">
              <w:r w:rsidRPr="1C47E10C" w:rsidR="10482919">
                <w:rPr>
                  <w:rStyle w:val="Hyperlink"/>
                  <w:rFonts w:ascii="Segoe UI" w:hAnsi="Segoe UI" w:cs="Segoe UI"/>
                  <w:b w:val="0"/>
                  <w:bCs w:val="0"/>
                </w:rPr>
                <w:t>Key Vault</w:t>
              </w:r>
            </w:hyperlink>
          </w:p>
          <w:p w:rsidRPr="006F0EB8" w:rsidR="006F0EB8" w:rsidP="006F0EB8" w:rsidRDefault="09154A95" w14:paraId="7095ED79" w14:textId="332AA2F9">
            <w:pPr>
              <w:pStyle w:val="ListParagraph"/>
              <w:numPr>
                <w:ilvl w:val="0"/>
                <w:numId w:val="12"/>
              </w:numPr>
              <w:rPr>
                <w:rFonts w:ascii="Segoe UI" w:hAnsi="Segoe UI" w:cs="Segoe UI"/>
                <w:b w:val="0"/>
                <w:bCs w:val="0"/>
              </w:rPr>
            </w:pPr>
            <w:r w:rsidRPr="1C47E10C">
              <w:rPr>
                <w:rFonts w:ascii="Segoe UI" w:hAnsi="Segoe UI" w:cs="Segoe UI"/>
                <w:b w:val="0"/>
                <w:bCs w:val="0"/>
              </w:rPr>
              <w:t xml:space="preserve">Do you use service </w:t>
            </w:r>
            <w:proofErr w:type="gramStart"/>
            <w:r w:rsidRPr="1C47E10C">
              <w:rPr>
                <w:rFonts w:ascii="Segoe UI" w:hAnsi="Segoe UI" w:cs="Segoe UI"/>
                <w:b w:val="0"/>
                <w:bCs w:val="0"/>
              </w:rPr>
              <w:t>principals</w:t>
            </w:r>
            <w:proofErr w:type="gramEnd"/>
            <w:r w:rsidRPr="1C47E10C">
              <w:rPr>
                <w:rFonts w:ascii="Segoe UI" w:hAnsi="Segoe UI" w:cs="Segoe UI"/>
                <w:b w:val="0"/>
                <w:bCs w:val="0"/>
              </w:rPr>
              <w:t xml:space="preserve"> or managed identities? </w:t>
            </w:r>
          </w:p>
          <w:p w:rsidRPr="006F0EB8" w:rsidR="006F0EB8" w:rsidP="006F0EB8" w:rsidRDefault="10482919" w14:paraId="71B3DD1C" w14:textId="5AD4278A">
            <w:pPr>
              <w:pStyle w:val="ListParagraph"/>
              <w:numPr>
                <w:ilvl w:val="0"/>
                <w:numId w:val="12"/>
              </w:numPr>
              <w:rPr>
                <w:rFonts w:ascii="Segoe UI" w:hAnsi="Segoe UI" w:cs="Segoe UI"/>
                <w:b w:val="0"/>
                <w:bCs w:val="0"/>
              </w:rPr>
            </w:pPr>
            <w:r w:rsidRPr="1C47E10C">
              <w:rPr>
                <w:rFonts w:ascii="Segoe UI" w:hAnsi="Segoe UI" w:cs="Segoe UI"/>
                <w:b w:val="0"/>
                <w:bCs w:val="0"/>
              </w:rPr>
              <w:t xml:space="preserve">Use </w:t>
            </w:r>
            <w:hyperlink r:id="rId58">
              <w:r w:rsidRPr="1C47E10C">
                <w:rPr>
                  <w:rStyle w:val="Hyperlink"/>
                  <w:rFonts w:ascii="Segoe UI" w:hAnsi="Segoe UI" w:cs="Segoe UI"/>
                  <w:b w:val="0"/>
                  <w:bCs w:val="0"/>
                </w:rPr>
                <w:t>Azure Managed Identities</w:t>
              </w:r>
            </w:hyperlink>
            <w:r w:rsidRPr="1C47E10C">
              <w:rPr>
                <w:rFonts w:ascii="Segoe UI" w:hAnsi="Segoe UI" w:cs="Segoe UI"/>
                <w:b w:val="0"/>
                <w:bCs w:val="0"/>
              </w:rPr>
              <w:t xml:space="preserve"> for Integrations, Data Exchange and Plugins.</w:t>
            </w:r>
          </w:p>
        </w:tc>
        <w:tc>
          <w:tcPr>
            <w:tcW w:w="3563" w:type="dxa"/>
          </w:tcPr>
          <w:p w:rsidRPr="00EB77F9" w:rsidR="006F0EB8" w:rsidP="006F0EB8" w:rsidRDefault="006F0EB8" w14:paraId="2A26FF85" w14:textId="77777777">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rsidR="006F0EB8" w:rsidP="006F0EB8" w:rsidRDefault="006F0EB8" w14:paraId="35256191" w14:textId="77777777">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59">
              <w:r w:rsidRPr="00B56657">
                <w:rPr>
                  <w:rStyle w:val="Hyperlink"/>
                  <w:rFonts w:ascii="Segoe UI" w:hAnsi="Segoe UI" w:cs="Segoe UI"/>
                </w:rPr>
                <w:t>Use managed identities for Dataverse plug-ins</w:t>
              </w:r>
            </w:hyperlink>
          </w:p>
          <w:p w:rsidR="006F0EB8" w:rsidP="006F0EB8" w:rsidRDefault="006F0EB8" w14:paraId="761CBFC1" w14:textId="77777777">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60">
              <w:r w:rsidRPr="00B56657">
                <w:rPr>
                  <w:rStyle w:val="Hyperlink"/>
                  <w:rFonts w:ascii="Segoe UI" w:hAnsi="Segoe UI" w:cs="Segoe UI"/>
                </w:rPr>
                <w:t>Use managed identities for Azure with your Azure data lake storage</w:t>
              </w:r>
            </w:hyperlink>
          </w:p>
          <w:p w:rsidR="006F0EB8" w:rsidP="006F0EB8" w:rsidRDefault="006F0EB8" w14:paraId="47F54546"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p w:rsidR="1AE716AF" w:rsidP="193F969A" w:rsidRDefault="1AE716AF" w14:paraId="3B64B024" w14:textId="626D62D9">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ins w:author="Muhammad Aurangzeb" w:date="2024-09-05T21:20:00Z" w:id="6"/>
                <w:rFonts w:ascii="Segoe UI" w:hAnsi="Segoe UI" w:cs="Segoe UI"/>
              </w:rPr>
            </w:pPr>
            <w:ins w:author="Muhammad Aurangzeb" w:date="2024-09-05T21:20:00Z" w:id="7">
              <w:r w:rsidRPr="2540C625">
                <w:rPr>
                  <w:rFonts w:ascii="Segoe UI" w:hAnsi="Segoe UI" w:cs="Segoe UI"/>
                  <w:b/>
                  <w:bCs/>
                </w:rPr>
                <w:t>BC:</w:t>
              </w:r>
              <w:r w:rsidRPr="2540C625">
                <w:rPr>
                  <w:rFonts w:ascii="Segoe UI" w:hAnsi="Segoe UI" w:cs="Segoe UI"/>
                </w:rPr>
                <w:t xml:space="preserve"> Using App Key Vaults with Business Central Extensions</w:t>
              </w:r>
            </w:ins>
          </w:p>
          <w:p w:rsidR="193F969A" w:rsidP="193F969A" w:rsidRDefault="193F969A" w14:paraId="00A780D0" w14:textId="0C49D6DA">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Segoe UI" w:hAnsi="Segoe UI" w:cs="Segoe UI"/>
              </w:rPr>
            </w:pPr>
          </w:p>
          <w:p w:rsidR="006F0EB8" w:rsidP="006F0EB8" w:rsidRDefault="006F0EB8" w14:paraId="1C3679F4" w14:textId="276F7981">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9F3C28">
              <w:rPr>
                <w:rFonts w:ascii="Segoe UI" w:hAnsi="Segoe UI" w:cs="Segoe UI"/>
                <w:b/>
                <w:bCs/>
              </w:rPr>
              <w:t xml:space="preserve">F&amp;O: </w:t>
            </w:r>
            <w:hyperlink w:history="1" r:id="rId61">
              <w:r w:rsidRPr="009F3C28">
                <w:rPr>
                  <w:rStyle w:val="Hyperlink"/>
                  <w:rFonts w:ascii="Segoe UI" w:hAnsi="Segoe UI" w:cs="Segoe UI"/>
                </w:rPr>
                <w:t>Setup Azure Key Vault client</w:t>
              </w:r>
            </w:hyperlink>
          </w:p>
        </w:tc>
        <w:tc>
          <w:tcPr>
            <w:tcW w:w="3563" w:type="dxa"/>
          </w:tcPr>
          <w:p w:rsidRPr="00EF6699" w:rsidR="006F0EB8" w:rsidP="006F0EB8" w:rsidRDefault="006F0EB8" w14:paraId="70F14600"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F0EB8" w:rsidTr="1C47E10C" w14:paraId="7F8C06F2" w14:textId="77777777">
        <w:trPr>
          <w:trHeight w:val="190"/>
        </w:trPr>
        <w:tc>
          <w:tcPr>
            <w:cnfStyle w:val="001000000000" w:firstRow="0" w:lastRow="0" w:firstColumn="1" w:lastColumn="0" w:oddVBand="0" w:evenVBand="0" w:oddHBand="0" w:evenHBand="0" w:firstRowFirstColumn="0" w:firstRowLastColumn="0" w:lastRowFirstColumn="0" w:lastRowLastColumn="0"/>
            <w:tcW w:w="3534" w:type="dxa"/>
          </w:tcPr>
          <w:p w:rsidR="006F0EB8" w:rsidP="006F0EB8" w:rsidRDefault="006F0EB8" w14:paraId="2F202097" w14:textId="3DA880C9">
            <w:pPr>
              <w:rPr>
                <w:rFonts w:ascii="Segoe UI" w:hAnsi="Segoe UI" w:cs="Segoe UI"/>
                <w:b w:val="0"/>
                <w:bCs w:val="0"/>
              </w:rPr>
            </w:pPr>
            <w:r>
              <w:rPr>
                <w:rFonts w:ascii="Segoe UI" w:hAnsi="Segoe UI" w:cs="Segoe UI"/>
              </w:rPr>
              <w:t>Role based Security</w:t>
            </w:r>
          </w:p>
          <w:p w:rsidR="0024556B" w:rsidP="006F0EB8" w:rsidRDefault="0024556B" w14:paraId="27BC973B" w14:textId="4D5735D8">
            <w:pPr>
              <w:rPr>
                <w:rFonts w:ascii="Segoe UI" w:hAnsi="Segoe UI" w:cs="Segoe UI"/>
              </w:rPr>
            </w:pPr>
            <w:r w:rsidRPr="006D5508">
              <w:rPr>
                <w:rFonts w:ascii="Segoe UI" w:hAnsi="Segoe UI" w:cs="Segoe UI"/>
                <w:b w:val="0"/>
                <w:bCs w:val="0"/>
              </w:rPr>
              <w:t xml:space="preserve">All </w:t>
            </w:r>
            <w:r w:rsidR="006D5508">
              <w:rPr>
                <w:rFonts w:ascii="Segoe UI" w:hAnsi="Segoe UI" w:cs="Segoe UI"/>
                <w:b w:val="0"/>
                <w:bCs w:val="0"/>
              </w:rPr>
              <w:t xml:space="preserve">user </w:t>
            </w:r>
            <w:r w:rsidRPr="006D5508">
              <w:rPr>
                <w:rFonts w:ascii="Segoe UI" w:hAnsi="Segoe UI" w:cs="Segoe UI"/>
                <w:b w:val="0"/>
                <w:bCs w:val="0"/>
              </w:rPr>
              <w:t xml:space="preserve">roles must be on least </w:t>
            </w:r>
            <w:r w:rsidRPr="006D5508" w:rsidR="006D5508">
              <w:rPr>
                <w:rFonts w:ascii="Segoe UI" w:hAnsi="Segoe UI" w:cs="Segoe UI"/>
                <w:b w:val="0"/>
                <w:bCs w:val="0"/>
              </w:rPr>
              <w:t>privilege principle</w:t>
            </w:r>
            <w:r w:rsidR="006D5508">
              <w:rPr>
                <w:rFonts w:ascii="Segoe UI" w:hAnsi="Segoe UI" w:cs="Segoe UI"/>
                <w:b w:val="0"/>
                <w:bCs w:val="0"/>
              </w:rPr>
              <w:t>.</w:t>
            </w:r>
          </w:p>
          <w:p w:rsidRPr="006D5508" w:rsidR="006D5508" w:rsidP="006F0EB8" w:rsidRDefault="006D5508" w14:paraId="38527494" w14:textId="77777777">
            <w:pPr>
              <w:rPr>
                <w:rFonts w:ascii="Segoe UI" w:hAnsi="Segoe UI" w:cs="Segoe UI"/>
                <w:b w:val="0"/>
                <w:bCs w:val="0"/>
              </w:rPr>
            </w:pPr>
          </w:p>
          <w:p w:rsidR="006F0EB8" w:rsidP="006F0EB8" w:rsidRDefault="006F0EB8" w14:paraId="18E5A55F" w14:textId="7E8F0E1A">
            <w:pPr>
              <w:rPr>
                <w:rFonts w:ascii="Segoe UI" w:hAnsi="Segoe UI" w:cs="Segoe UI"/>
              </w:rPr>
            </w:pPr>
            <w:hyperlink w:history="1" r:id="rId62">
              <w:r w:rsidRPr="00417626">
                <w:rPr>
                  <w:rStyle w:val="Hyperlink"/>
                  <w:rFonts w:ascii="Segoe UI" w:hAnsi="Segoe UI" w:cs="Segoe UI"/>
                  <w:b w:val="0"/>
                  <w:bCs w:val="0"/>
                </w:rPr>
                <w:t>Get started with security roles in Dataverse</w:t>
              </w:r>
            </w:hyperlink>
          </w:p>
        </w:tc>
        <w:tc>
          <w:tcPr>
            <w:tcW w:w="3563" w:type="dxa"/>
          </w:tcPr>
          <w:p w:rsidR="006F0EB8" w:rsidP="006F0EB8" w:rsidRDefault="006F0EB8" w14:paraId="511D0610" w14:textId="77777777">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w:history="1" r:id="rId63">
              <w:r w:rsidRPr="00995317">
                <w:rPr>
                  <w:rStyle w:val="Hyperlink"/>
                  <w:rFonts w:ascii="Segoe UI" w:hAnsi="Segoe UI" w:cs="Segoe UI"/>
                </w:rPr>
                <w:t>Leverage security role templates</w:t>
              </w:r>
            </w:hyperlink>
            <w:r>
              <w:rPr>
                <w:rFonts w:ascii="Segoe UI" w:hAnsi="Segoe UI" w:cs="Segoe UI"/>
              </w:rPr>
              <w:t xml:space="preserve"> </w:t>
            </w:r>
          </w:p>
          <w:p w:rsidR="006F0EB8" w:rsidP="006F0EB8" w:rsidRDefault="006F0EB8" w14:paraId="617E6F26" w14:textId="77777777">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D42595">
              <w:rPr>
                <w:rFonts w:ascii="Segoe UI" w:hAnsi="Segoe UI" w:cs="Segoe UI"/>
                <w:b/>
                <w:bCs/>
              </w:rPr>
              <w:t>F&amp;O:</w:t>
            </w:r>
            <w:r>
              <w:rPr>
                <w:rFonts w:ascii="Segoe UI" w:hAnsi="Segoe UI" w:cs="Segoe UI"/>
              </w:rPr>
              <w:t xml:space="preserve"> </w:t>
            </w:r>
            <w:hyperlink w:history="1" r:id="rId64">
              <w:r w:rsidRPr="00D42595">
                <w:rPr>
                  <w:rStyle w:val="Hyperlink"/>
                  <w:rFonts w:ascii="Segoe UI" w:hAnsi="Segoe UI" w:cs="Segoe UI"/>
                </w:rPr>
                <w:t>Role based security</w:t>
              </w:r>
            </w:hyperlink>
          </w:p>
          <w:p w:rsidR="006F0EB8" w:rsidP="006F0EB8" w:rsidRDefault="006F0EB8" w14:paraId="4A7AEEC1" w14:textId="77777777">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E60669">
              <w:rPr>
                <w:rFonts w:ascii="Segoe UI" w:hAnsi="Segoe UI" w:cs="Segoe UI"/>
                <w:b/>
                <w:bCs/>
              </w:rPr>
              <w:t xml:space="preserve">F&amp;O: </w:t>
            </w:r>
            <w:hyperlink w:history="1" r:id="rId65">
              <w:r w:rsidRPr="00E60669">
                <w:rPr>
                  <w:rStyle w:val="Hyperlink"/>
                  <w:rFonts w:ascii="Segoe UI" w:hAnsi="Segoe UI" w:cs="Segoe UI"/>
                </w:rPr>
                <w:t>Active Directory security groups</w:t>
              </w:r>
            </w:hyperlink>
          </w:p>
          <w:p w:rsidR="006F0EB8" w:rsidP="006F0EB8" w:rsidRDefault="006F0EB8" w14:paraId="3D05EE66" w14:textId="692635C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b/>
                <w:bCs/>
              </w:rPr>
              <w:t>F&amp;O:</w:t>
            </w:r>
            <w:r>
              <w:rPr>
                <w:rFonts w:ascii="Segoe UI" w:hAnsi="Segoe UI" w:cs="Segoe UI"/>
              </w:rPr>
              <w:t xml:space="preserve"> </w:t>
            </w:r>
            <w:hyperlink w:history="1" r:id="rId66">
              <w:r w:rsidRPr="00432C6E">
                <w:rPr>
                  <w:rStyle w:val="Hyperlink"/>
                  <w:rFonts w:ascii="Segoe UI" w:hAnsi="Segoe UI" w:cs="Segoe UI"/>
                </w:rPr>
                <w:t>Extensible data security policies</w:t>
              </w:r>
            </w:hyperlink>
          </w:p>
        </w:tc>
        <w:tc>
          <w:tcPr>
            <w:tcW w:w="3563" w:type="dxa"/>
          </w:tcPr>
          <w:p w:rsidRPr="00EF6699" w:rsidR="006F0EB8" w:rsidP="006F0EB8" w:rsidRDefault="006F0EB8" w14:paraId="2797A46F"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6F0EB8" w:rsidTr="1C47E10C" w14:paraId="279EF1AE"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rsidR="006F0EB8" w:rsidP="006F0EB8" w:rsidRDefault="006F0EB8" w14:paraId="12EEF7B6" w14:textId="77777777">
            <w:pPr>
              <w:rPr>
                <w:rFonts w:ascii="Segoe UI" w:hAnsi="Segoe UI" w:cs="Segoe UI"/>
                <w:b w:val="0"/>
                <w:bCs w:val="0"/>
              </w:rPr>
            </w:pPr>
            <w:r>
              <w:rPr>
                <w:rFonts w:ascii="Segoe UI" w:hAnsi="Segoe UI" w:cs="Segoe UI"/>
              </w:rPr>
              <w:t>Review privileged accounts security strategy</w:t>
            </w:r>
          </w:p>
          <w:p w:rsidRPr="00C13FA4" w:rsidR="006F0EB8" w:rsidP="006F0EB8" w:rsidRDefault="006F0EB8" w14:paraId="74A1B2F1" w14:textId="77777777">
            <w:pPr>
              <w:pStyle w:val="ListParagraph"/>
              <w:numPr>
                <w:ilvl w:val="0"/>
                <w:numId w:val="14"/>
              </w:numPr>
              <w:rPr>
                <w:rFonts w:ascii="Segoe UI" w:hAnsi="Segoe UI" w:cs="Segoe UI"/>
                <w:b w:val="0"/>
                <w:bCs w:val="0"/>
              </w:rPr>
            </w:pPr>
            <w:r w:rsidRPr="00287CE8">
              <w:rPr>
                <w:rFonts w:ascii="Segoe UI" w:hAnsi="Segoe UI" w:cs="Segoe UI"/>
                <w:b w:val="0"/>
                <w:bCs w:val="0"/>
              </w:rPr>
              <w:t>Understand privileged roles for Microsoft 365, Dynamics 365 and Power Platform</w:t>
            </w:r>
          </w:p>
          <w:p w:rsidRPr="00766718" w:rsidR="006F0EB8" w:rsidP="006F0EB8" w:rsidRDefault="006F0EB8" w14:paraId="7A5ABFBC" w14:textId="77777777">
            <w:pPr>
              <w:pStyle w:val="ListParagraph"/>
              <w:numPr>
                <w:ilvl w:val="0"/>
                <w:numId w:val="14"/>
              </w:numPr>
              <w:rPr>
                <w:rFonts w:ascii="Segoe UI" w:hAnsi="Segoe UI" w:cs="Segoe UI"/>
                <w:b w:val="0"/>
                <w:bCs w:val="0"/>
              </w:rPr>
            </w:pPr>
            <w:r>
              <w:rPr>
                <w:rFonts w:ascii="Segoe UI" w:hAnsi="Segoe UI" w:cs="Segoe UI"/>
                <w:b w:val="0"/>
                <w:bCs w:val="0"/>
              </w:rPr>
              <w:t xml:space="preserve">Consider Just-In-Time access approach to grant limited elevated </w:t>
            </w:r>
            <w:r w:rsidRPr="00766718">
              <w:rPr>
                <w:rFonts w:ascii="Segoe UI" w:hAnsi="Segoe UI" w:cs="Segoe UI"/>
                <w:b w:val="0"/>
                <w:bCs w:val="0"/>
              </w:rPr>
              <w:t>privileges</w:t>
            </w:r>
          </w:p>
          <w:p w:rsidRPr="00287CE8" w:rsidR="006F0EB8" w:rsidP="006F0EB8" w:rsidRDefault="006F0EB8" w14:paraId="067A76A0" w14:textId="77777777">
            <w:pPr>
              <w:pStyle w:val="ListParagraph"/>
              <w:numPr>
                <w:ilvl w:val="0"/>
                <w:numId w:val="14"/>
              </w:numPr>
              <w:rPr>
                <w:rFonts w:ascii="Segoe UI" w:hAnsi="Segoe UI" w:cs="Segoe UI"/>
                <w:b w:val="0"/>
                <w:bCs w:val="0"/>
              </w:rPr>
            </w:pPr>
            <w:r>
              <w:rPr>
                <w:rFonts w:ascii="Segoe UI" w:hAnsi="Segoe UI" w:cs="Segoe UI"/>
                <w:b w:val="0"/>
                <w:bCs w:val="0"/>
              </w:rPr>
              <w:t>Leverage Service principals and Entra Applications for integrations &amp; deployments</w:t>
            </w:r>
          </w:p>
        </w:tc>
        <w:tc>
          <w:tcPr>
            <w:tcW w:w="3563" w:type="dxa"/>
          </w:tcPr>
          <w:p w:rsidR="006F0EB8" w:rsidP="006F0EB8" w:rsidRDefault="006F0EB8" w14:paraId="23259E2F" w14:textId="77777777">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67">
              <w:r w:rsidRPr="000A6A33">
                <w:rPr>
                  <w:rStyle w:val="Hyperlink"/>
                  <w:rFonts w:ascii="Segoe UI" w:hAnsi="Segoe UI" w:cs="Segoe UI"/>
                </w:rPr>
                <w:t>Configure user security in an environment</w:t>
              </w:r>
            </w:hyperlink>
          </w:p>
          <w:p w:rsidR="006F0EB8" w:rsidP="006F0EB8" w:rsidRDefault="006F0EB8" w14:paraId="7532448B" w14:textId="77777777">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68">
              <w:r w:rsidRPr="000A6A33">
                <w:rPr>
                  <w:rStyle w:val="Hyperlink"/>
                  <w:rFonts w:ascii="Segoe UI" w:hAnsi="Segoe UI" w:cs="Segoe UI"/>
                </w:rPr>
                <w:t>Use service admin roles to manage your tenant</w:t>
              </w:r>
            </w:hyperlink>
          </w:p>
          <w:p w:rsidR="006F0EB8" w:rsidP="006F0EB8" w:rsidRDefault="006F0EB8" w14:paraId="247C6FAD" w14:textId="77777777">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rsidR="006F0EB8" w:rsidP="006F0EB8" w:rsidRDefault="006F0EB8" w14:paraId="54D4F7F8" w14:textId="77777777">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69">
              <w:r w:rsidRPr="0078159D">
                <w:rPr>
                  <w:rStyle w:val="Hyperlink"/>
                  <w:rFonts w:ascii="Segoe UI" w:hAnsi="Segoe UI" w:cs="Segoe UI"/>
                </w:rPr>
                <w:t>Create an administrative user and prevent elevation of security role privilege</w:t>
              </w:r>
            </w:hyperlink>
          </w:p>
          <w:p w:rsidR="006F0EB8" w:rsidP="006F0EB8" w:rsidRDefault="006F0EB8" w14:paraId="0939C0CF" w14:textId="77777777">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70">
              <w:r w:rsidRPr="00EE07FA">
                <w:rPr>
                  <w:rStyle w:val="Hyperlink"/>
                  <w:rFonts w:ascii="Segoe UI" w:hAnsi="Segoe UI" w:cs="Segoe UI"/>
                </w:rPr>
                <w:t>Enable just-in-time database access</w:t>
              </w:r>
            </w:hyperlink>
          </w:p>
          <w:p w:rsidR="006F0EB8" w:rsidP="006F0EB8" w:rsidRDefault="006F0EB8" w14:paraId="07A68544" w14:textId="77777777">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rsidRPr="00D26430" w:rsidR="006F0EB8" w:rsidP="006F0EB8" w:rsidRDefault="006F0EB8" w14:paraId="1A5340CC" w14:textId="77777777">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71">
              <w:r w:rsidRPr="00D26430">
                <w:rPr>
                  <w:rStyle w:val="Hyperlink"/>
                  <w:rFonts w:ascii="Segoe UI" w:hAnsi="Segoe UI" w:cs="Segoe UI"/>
                </w:rPr>
                <w:t>Manage application users in the Power Platform admin center</w:t>
              </w:r>
            </w:hyperlink>
          </w:p>
          <w:p w:rsidRPr="00C12331" w:rsidR="006F0EB8" w:rsidP="006F0EB8" w:rsidRDefault="006F0EB8" w14:paraId="06E98357" w14:textId="77777777">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72">
              <w:r w:rsidRPr="00C12331">
                <w:rPr>
                  <w:rStyle w:val="Hyperlink"/>
                  <w:rFonts w:ascii="Segoe UI" w:hAnsi="Segoe UI" w:cs="Segoe UI"/>
                </w:rPr>
                <w:t>Register a Microsoft Entra app and create a service principal</w:t>
              </w:r>
            </w:hyperlink>
          </w:p>
          <w:p w:rsidR="006F0EB8" w:rsidP="006F0EB8" w:rsidRDefault="006F0EB8" w14:paraId="4760610B" w14:textId="77777777">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rsidR="006F0EB8" w:rsidP="006F0EB8" w:rsidRDefault="006F0EB8" w14:paraId="511AAA05" w14:textId="06F96EB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73">
              <w:r w:rsidRPr="00995317">
                <w:rPr>
                  <w:rStyle w:val="Hyperlink"/>
                  <w:rFonts w:ascii="Segoe UI" w:hAnsi="Segoe UI" w:cs="Segoe UI"/>
                </w:rPr>
                <w:t>Leverage security role templates</w:t>
              </w:r>
            </w:hyperlink>
          </w:p>
          <w:p w:rsidR="006F0EB8" w:rsidP="006F0EB8" w:rsidRDefault="006F0EB8" w14:paraId="5777C4ED"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p w:rsidRPr="00D26430" w:rsidR="006F0EB8" w:rsidP="006F0EB8" w:rsidRDefault="006F0EB8" w14:paraId="28CAA173"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3563" w:type="dxa"/>
          </w:tcPr>
          <w:p w:rsidRPr="00EF6699" w:rsidR="006F0EB8" w:rsidP="006F0EB8" w:rsidRDefault="006F0EB8" w14:paraId="00A07B18"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F0EB8" w:rsidTr="1C47E10C" w14:paraId="40B20004" w14:textId="77777777">
        <w:trPr>
          <w:trHeight w:val="190"/>
        </w:trPr>
        <w:tc>
          <w:tcPr>
            <w:cnfStyle w:val="001000000000" w:firstRow="0" w:lastRow="0" w:firstColumn="1" w:lastColumn="0" w:oddVBand="0" w:evenVBand="0" w:oddHBand="0" w:evenHBand="0" w:firstRowFirstColumn="0" w:firstRowLastColumn="0" w:lastRowFirstColumn="0" w:lastRowLastColumn="0"/>
            <w:tcW w:w="3534" w:type="dxa"/>
          </w:tcPr>
          <w:p w:rsidR="006F0EB8" w:rsidP="006F0EB8" w:rsidRDefault="006F0EB8" w14:paraId="104209A2" w14:textId="77777777">
            <w:pPr>
              <w:rPr>
                <w:rFonts w:ascii="Segoe UI" w:hAnsi="Segoe UI" w:cs="Segoe UI"/>
                <w:b w:val="0"/>
                <w:bCs w:val="0"/>
              </w:rPr>
            </w:pPr>
            <w:r>
              <w:rPr>
                <w:rFonts w:ascii="Segoe UI" w:hAnsi="Segoe UI" w:cs="Segoe UI"/>
              </w:rPr>
              <w:t>Data Loss Policies Control</w:t>
            </w:r>
          </w:p>
          <w:p w:rsidRPr="00B56622" w:rsidR="006F0EB8" w:rsidP="006F0EB8" w:rsidRDefault="09242747" w14:paraId="7871833D" w14:textId="4F7012C5">
            <w:pPr>
              <w:pStyle w:val="ListParagraph"/>
              <w:numPr>
                <w:ilvl w:val="0"/>
                <w:numId w:val="15"/>
              </w:numPr>
              <w:rPr>
                <w:rFonts w:ascii="Segoe UI" w:hAnsi="Segoe UI" w:cs="Segoe UI"/>
                <w:b w:val="0"/>
                <w:bCs w:val="0"/>
              </w:rPr>
            </w:pPr>
            <w:r w:rsidRPr="1C47E10C">
              <w:rPr>
                <w:rFonts w:ascii="Segoe UI" w:hAnsi="Segoe UI" w:cs="Segoe UI"/>
                <w:b w:val="0"/>
                <w:bCs w:val="0"/>
              </w:rPr>
              <w:t xml:space="preserve">How do you ensure that internal confidential data doesn’t get available externally? </w:t>
            </w:r>
          </w:p>
          <w:p w:rsidRPr="00B56622" w:rsidR="006F0EB8" w:rsidP="006F0EB8" w:rsidRDefault="09242747" w14:paraId="1C431779" w14:textId="43122874">
            <w:pPr>
              <w:pStyle w:val="ListParagraph"/>
              <w:numPr>
                <w:ilvl w:val="0"/>
                <w:numId w:val="15"/>
              </w:numPr>
              <w:rPr>
                <w:rFonts w:ascii="Segoe UI" w:hAnsi="Segoe UI" w:cs="Segoe UI"/>
                <w:b w:val="0"/>
                <w:bCs w:val="0"/>
              </w:rPr>
            </w:pPr>
            <w:r w:rsidRPr="1C47E10C">
              <w:rPr>
                <w:rFonts w:ascii="Segoe UI" w:hAnsi="Segoe UI" w:cs="Segoe UI"/>
                <w:b w:val="0"/>
                <w:bCs w:val="0"/>
              </w:rPr>
              <w:t>Do you plan to use DLP policies to enforce allowed or blocked Power Automate connectors or HTTP requests?</w:t>
            </w:r>
          </w:p>
          <w:p w:rsidRPr="00B56622" w:rsidR="006F0EB8" w:rsidP="006F0EB8" w:rsidRDefault="10482919" w14:paraId="604785C8" w14:textId="41084F1B">
            <w:pPr>
              <w:pStyle w:val="ListParagraph"/>
              <w:numPr>
                <w:ilvl w:val="0"/>
                <w:numId w:val="15"/>
              </w:numPr>
              <w:rPr>
                <w:rFonts w:ascii="Segoe UI" w:hAnsi="Segoe UI" w:cs="Segoe UI"/>
                <w:b w:val="0"/>
                <w:bCs w:val="0"/>
              </w:rPr>
            </w:pPr>
            <w:hyperlink r:id="rId74">
              <w:r w:rsidRPr="1C47E10C">
                <w:rPr>
                  <w:rStyle w:val="Hyperlink"/>
                  <w:rFonts w:ascii="Segoe UI" w:hAnsi="Segoe UI" w:cs="Segoe UI"/>
                  <w:b w:val="0"/>
                  <w:bCs w:val="0"/>
                </w:rPr>
                <w:t>Evaluate and provision DLP controls</w:t>
              </w:r>
            </w:hyperlink>
          </w:p>
          <w:p w:rsidRPr="00EF6699" w:rsidR="006F0EB8" w:rsidP="006F0EB8" w:rsidRDefault="006F0EB8" w14:paraId="2FDD4E4B" w14:textId="77777777">
            <w:pPr>
              <w:pStyle w:val="ListParagraph"/>
              <w:rPr>
                <w:rFonts w:ascii="Segoe UI" w:hAnsi="Segoe UI" w:cs="Segoe UI"/>
              </w:rPr>
            </w:pPr>
          </w:p>
        </w:tc>
        <w:tc>
          <w:tcPr>
            <w:tcW w:w="3563" w:type="dxa"/>
          </w:tcPr>
          <w:p w:rsidR="006F0EB8" w:rsidP="006F0EB8" w:rsidRDefault="006F0EB8" w14:paraId="58115C73" w14:textId="77777777">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w:history="1" r:id="rId75">
              <w:r w:rsidRPr="00A622A8">
                <w:rPr>
                  <w:rStyle w:val="Hyperlink"/>
                  <w:rFonts w:ascii="Segoe UI" w:hAnsi="Segoe UI" w:cs="Segoe UI"/>
                </w:rPr>
                <w:t>Cross-tenant inbound and outbound restrictions</w:t>
              </w:r>
            </w:hyperlink>
          </w:p>
          <w:p w:rsidRPr="00FE6A6E" w:rsidR="006F0EB8" w:rsidP="006F0EB8" w:rsidRDefault="006F0EB8" w14:paraId="2D149360" w14:textId="77777777">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w:history="1" r:id="rId76">
              <w:r w:rsidRPr="00A622A8">
                <w:rPr>
                  <w:rStyle w:val="Hyperlink"/>
                  <w:rFonts w:ascii="Segoe UI" w:hAnsi="Segoe UI" w:cs="Segoe UI"/>
                </w:rPr>
                <w:t>Email exfiltration controls for connectors</w:t>
              </w:r>
            </w:hyperlink>
          </w:p>
        </w:tc>
        <w:tc>
          <w:tcPr>
            <w:tcW w:w="3563" w:type="dxa"/>
          </w:tcPr>
          <w:p w:rsidRPr="00EF6699" w:rsidR="006F0EB8" w:rsidP="006F0EB8" w:rsidRDefault="006F0EB8" w14:paraId="09669D6C"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6F0EB8" w:rsidTr="1C47E10C" w14:paraId="06E09B72"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rsidR="006F0EB8" w:rsidP="006F0EB8" w:rsidRDefault="10482919" w14:paraId="3BA9C256" w14:textId="77777777">
            <w:pPr>
              <w:rPr>
                <w:rFonts w:ascii="Segoe UI" w:hAnsi="Segoe UI" w:cs="Segoe UI"/>
                <w:b w:val="0"/>
                <w:bCs w:val="0"/>
              </w:rPr>
            </w:pPr>
            <w:r w:rsidRPr="1C47E10C">
              <w:rPr>
                <w:rFonts w:ascii="Segoe UI" w:hAnsi="Segoe UI" w:cs="Segoe UI"/>
              </w:rPr>
              <w:t>Audit &amp; Logging</w:t>
            </w:r>
          </w:p>
          <w:p w:rsidR="571E8E3A" w:rsidP="1C47E10C" w:rsidRDefault="571E8E3A" w14:paraId="10A7674E" w14:textId="46773AC6">
            <w:pPr>
              <w:pStyle w:val="ListParagraph"/>
              <w:numPr>
                <w:ilvl w:val="0"/>
                <w:numId w:val="16"/>
              </w:numPr>
              <w:rPr>
                <w:rFonts w:ascii="Segoe UI" w:hAnsi="Segoe UI" w:cs="Segoe UI"/>
                <w:b w:val="0"/>
                <w:bCs w:val="0"/>
              </w:rPr>
            </w:pPr>
            <w:r w:rsidRPr="1C47E10C">
              <w:rPr>
                <w:rFonts w:ascii="Segoe UI" w:hAnsi="Segoe UI" w:cs="Segoe UI"/>
                <w:b w:val="0"/>
                <w:bCs w:val="0"/>
              </w:rPr>
              <w:t>Do you audit and review access periodically?</w:t>
            </w:r>
          </w:p>
          <w:p w:rsidR="32B12454" w:rsidP="1C47E10C" w:rsidRDefault="32B12454" w14:paraId="63C9653B" w14:textId="48D17924">
            <w:pPr>
              <w:pStyle w:val="ListParagraph"/>
              <w:numPr>
                <w:ilvl w:val="0"/>
                <w:numId w:val="16"/>
              </w:numPr>
              <w:rPr>
                <w:rFonts w:ascii="Segoe UI" w:hAnsi="Segoe UI" w:cs="Segoe UI"/>
                <w:b w:val="0"/>
                <w:bCs w:val="0"/>
              </w:rPr>
            </w:pPr>
            <w:r w:rsidRPr="1C47E10C">
              <w:rPr>
                <w:rFonts w:ascii="Segoe UI" w:hAnsi="Segoe UI" w:cs="Segoe UI"/>
                <w:b w:val="0"/>
                <w:bCs w:val="0"/>
              </w:rPr>
              <w:t>Do you plan to use the Center of Excellence Starter Kit to monitor your copilots in your tenant?</w:t>
            </w:r>
          </w:p>
          <w:p w:rsidR="18186E68" w:rsidP="1C47E10C" w:rsidRDefault="18186E68" w14:paraId="1E17B666" w14:textId="707F8485">
            <w:pPr>
              <w:pStyle w:val="ListParagraph"/>
              <w:numPr>
                <w:ilvl w:val="0"/>
                <w:numId w:val="16"/>
              </w:numPr>
              <w:rPr>
                <w:rFonts w:ascii="Segoe UI" w:hAnsi="Segoe UI" w:cs="Segoe UI"/>
                <w:b w:val="0"/>
                <w:bCs w:val="0"/>
              </w:rPr>
            </w:pPr>
            <w:r w:rsidRPr="1C47E10C">
              <w:rPr>
                <w:rFonts w:ascii="Segoe UI" w:hAnsi="Segoe UI" w:cs="Segoe UI"/>
                <w:b w:val="0"/>
                <w:bCs w:val="0"/>
              </w:rPr>
              <w:t>Do you have other technical monitoring requirements and plans?</w:t>
            </w:r>
          </w:p>
          <w:p w:rsidR="1C47E10C" w:rsidP="1C47E10C" w:rsidRDefault="1C47E10C" w14:paraId="05920D46" w14:textId="2697A182">
            <w:pPr>
              <w:rPr>
                <w:rFonts w:ascii="Segoe UI" w:hAnsi="Segoe UI" w:cs="Segoe UI"/>
              </w:rPr>
            </w:pPr>
          </w:p>
          <w:p w:rsidR="006F0EB8" w:rsidP="006F0EB8" w:rsidRDefault="006F0EB8" w14:paraId="7A9127CB" w14:textId="77777777">
            <w:pPr>
              <w:pStyle w:val="ListParagraph"/>
              <w:numPr>
                <w:ilvl w:val="0"/>
                <w:numId w:val="16"/>
              </w:numPr>
              <w:rPr>
                <w:rFonts w:ascii="Segoe UI" w:hAnsi="Segoe UI" w:cs="Segoe UI"/>
              </w:rPr>
            </w:pPr>
            <w:hyperlink w:history="1" r:id="rId77">
              <w:r w:rsidRPr="00681B37">
                <w:rPr>
                  <w:rStyle w:val="Hyperlink"/>
                  <w:rFonts w:ascii="Segoe UI" w:hAnsi="Segoe UI" w:cs="Segoe UI"/>
                  <w:b w:val="0"/>
                  <w:bCs w:val="0"/>
                </w:rPr>
                <w:t>Manage Dataverse auditing</w:t>
              </w:r>
            </w:hyperlink>
          </w:p>
          <w:p w:rsidR="006F0EB8" w:rsidP="006F0EB8" w:rsidRDefault="006F0EB8" w14:paraId="2DB08CAF" w14:textId="77777777">
            <w:pPr>
              <w:pStyle w:val="ListParagraph"/>
              <w:numPr>
                <w:ilvl w:val="0"/>
                <w:numId w:val="16"/>
              </w:numPr>
              <w:rPr>
                <w:rFonts w:ascii="Segoe UI" w:hAnsi="Segoe UI" w:cs="Segoe UI"/>
              </w:rPr>
            </w:pPr>
            <w:hyperlink w:history="1" r:id="rId78">
              <w:r w:rsidRPr="00E92C7A">
                <w:rPr>
                  <w:rStyle w:val="Hyperlink"/>
                  <w:rFonts w:ascii="Segoe UI" w:hAnsi="Segoe UI" w:cs="Segoe UI"/>
                  <w:b w:val="0"/>
                  <w:bCs w:val="0"/>
                </w:rPr>
                <w:t>Evaluate and enable Entra Audit logs</w:t>
              </w:r>
            </w:hyperlink>
          </w:p>
          <w:p w:rsidRPr="00A26002" w:rsidR="006F0EB8" w:rsidP="006F0EB8" w:rsidRDefault="006F0EB8" w14:paraId="6D6FF547" w14:textId="6911EBD1">
            <w:pPr>
              <w:pStyle w:val="ListParagraph"/>
              <w:numPr>
                <w:ilvl w:val="0"/>
                <w:numId w:val="16"/>
              </w:numPr>
              <w:rPr>
                <w:rFonts w:ascii="Segoe UI" w:hAnsi="Segoe UI" w:cs="Segoe UI"/>
              </w:rPr>
            </w:pPr>
            <w:hyperlink w:history="1" r:id="rId79">
              <w:r w:rsidRPr="00093ED5">
                <w:rPr>
                  <w:rStyle w:val="Hyperlink"/>
                  <w:rFonts w:ascii="Segoe UI" w:hAnsi="Segoe UI" w:cs="Segoe UI"/>
                  <w:b w:val="0"/>
                  <w:bCs w:val="0"/>
                </w:rPr>
                <w:t>Monitor Dataverse usage</w:t>
              </w:r>
            </w:hyperlink>
          </w:p>
        </w:tc>
        <w:tc>
          <w:tcPr>
            <w:tcW w:w="3563" w:type="dxa"/>
          </w:tcPr>
          <w:p w:rsidR="006F0EB8" w:rsidP="006F0EB8" w:rsidRDefault="006F0EB8" w14:paraId="7B21A824" w14:textId="178CEE5A">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80">
              <w:r w:rsidRPr="0076377E">
                <w:rPr>
                  <w:rStyle w:val="Hyperlink"/>
                  <w:rFonts w:ascii="Segoe UI" w:hAnsi="Segoe UI" w:cs="Segoe UI"/>
                </w:rPr>
                <w:t>Microsoft Dataverse and model-driven apps activity logging</w:t>
              </w:r>
            </w:hyperlink>
          </w:p>
        </w:tc>
        <w:tc>
          <w:tcPr>
            <w:tcW w:w="3563" w:type="dxa"/>
          </w:tcPr>
          <w:p w:rsidRPr="00EF6699" w:rsidR="006F0EB8" w:rsidP="006F0EB8" w:rsidRDefault="006F0EB8" w14:paraId="553C56F3"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Pr="00EF6699" w:rsidR="006F0EB8" w:rsidTr="1C47E10C" w14:paraId="7D24AB5E" w14:textId="77777777">
        <w:trPr>
          <w:trHeight w:val="190"/>
        </w:trPr>
        <w:tc>
          <w:tcPr>
            <w:cnfStyle w:val="001000000000" w:firstRow="0" w:lastRow="0" w:firstColumn="1" w:lastColumn="0" w:oddVBand="0" w:evenVBand="0" w:oddHBand="0" w:evenHBand="0" w:firstRowFirstColumn="0" w:firstRowLastColumn="0" w:lastRowFirstColumn="0" w:lastRowLastColumn="0"/>
            <w:tcW w:w="3534" w:type="dxa"/>
          </w:tcPr>
          <w:p w:rsidR="006F0EB8" w:rsidP="006F0EB8" w:rsidRDefault="10482919" w14:paraId="47C021A9" w14:textId="77777777">
            <w:pPr>
              <w:rPr>
                <w:rFonts w:ascii="Segoe UI" w:hAnsi="Segoe UI" w:cs="Segoe UI"/>
                <w:b w:val="0"/>
                <w:bCs w:val="0"/>
              </w:rPr>
            </w:pPr>
            <w:r w:rsidRPr="1C47E10C">
              <w:rPr>
                <w:rFonts w:ascii="Segoe UI" w:hAnsi="Segoe UI" w:cs="Segoe UI"/>
              </w:rPr>
              <w:t>Application Telemetry</w:t>
            </w:r>
          </w:p>
          <w:p w:rsidR="279A25B1" w:rsidP="1C47E10C" w:rsidRDefault="279A25B1" w14:paraId="763FE699" w14:textId="155A26C3">
            <w:pPr>
              <w:pStyle w:val="ListParagraph"/>
              <w:numPr>
                <w:ilvl w:val="0"/>
                <w:numId w:val="17"/>
              </w:numPr>
              <w:rPr>
                <w:rFonts w:ascii="Segoe UI" w:hAnsi="Segoe UI" w:cs="Segoe UI"/>
                <w:b w:val="0"/>
                <w:bCs w:val="0"/>
              </w:rPr>
            </w:pPr>
            <w:r w:rsidRPr="1C47E10C">
              <w:rPr>
                <w:rFonts w:ascii="Segoe UI" w:hAnsi="Segoe UI" w:cs="Segoe UI"/>
                <w:b w:val="0"/>
                <w:bCs w:val="0"/>
              </w:rPr>
              <w:t>How do you plan to technically monitor your integrations and cloud flows?</w:t>
            </w:r>
          </w:p>
          <w:p w:rsidRPr="00216670" w:rsidR="006F0EB8" w:rsidP="006F0EB8" w:rsidRDefault="006F0EB8" w14:paraId="30D8231E" w14:textId="77777777">
            <w:pPr>
              <w:pStyle w:val="ListParagraph"/>
              <w:numPr>
                <w:ilvl w:val="0"/>
                <w:numId w:val="17"/>
              </w:numPr>
              <w:rPr>
                <w:rFonts w:ascii="Segoe UI" w:hAnsi="Segoe UI" w:cs="Segoe UI"/>
              </w:rPr>
            </w:pPr>
            <w:hyperlink w:history="1" r:id="rId81">
              <w:r w:rsidRPr="00A73F49">
                <w:rPr>
                  <w:rStyle w:val="Hyperlink"/>
                  <w:rFonts w:ascii="Segoe UI" w:hAnsi="Segoe UI" w:cs="Segoe UI"/>
                  <w:b w:val="0"/>
                  <w:bCs w:val="0"/>
                </w:rPr>
                <w:t>Azure Application Insights</w:t>
              </w:r>
            </w:hyperlink>
          </w:p>
          <w:p w:rsidRPr="00216670" w:rsidR="006F0EB8" w:rsidP="006F0EB8" w:rsidRDefault="006F0EB8" w14:paraId="6EC7FDC1" w14:textId="77777777">
            <w:pPr>
              <w:pStyle w:val="ListParagraph"/>
              <w:rPr>
                <w:rFonts w:ascii="Segoe UI" w:hAnsi="Segoe UI" w:cs="Segoe UI"/>
              </w:rPr>
            </w:pPr>
          </w:p>
        </w:tc>
        <w:tc>
          <w:tcPr>
            <w:tcW w:w="3563" w:type="dxa"/>
          </w:tcPr>
          <w:p w:rsidR="006F0EB8" w:rsidP="006F0EB8" w:rsidRDefault="006F0EB8" w14:paraId="43E11E39" w14:textId="77777777">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w:history="1" r:id="rId82">
              <w:r w:rsidRPr="00CF2AAB">
                <w:rPr>
                  <w:rStyle w:val="Hyperlink"/>
                  <w:rFonts w:ascii="Segoe UI" w:hAnsi="Segoe UI" w:cs="Segoe UI"/>
                </w:rPr>
                <w:t>Center of Excellence Starter kit</w:t>
              </w:r>
            </w:hyperlink>
          </w:p>
        </w:tc>
        <w:tc>
          <w:tcPr>
            <w:tcW w:w="3563" w:type="dxa"/>
          </w:tcPr>
          <w:p w:rsidRPr="00EF6699" w:rsidR="006F0EB8" w:rsidP="006F0EB8" w:rsidRDefault="006F0EB8" w14:paraId="2E5139D7"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Pr="00EF6699" w:rsidR="006F0EB8" w:rsidTr="1C47E10C" w14:paraId="186E1711"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rsidR="006F0EB8" w:rsidP="006F0EB8" w:rsidRDefault="006F0EB8" w14:paraId="7729903E" w14:textId="77777777">
            <w:pPr>
              <w:rPr>
                <w:rFonts w:ascii="Segoe UI" w:hAnsi="Segoe UI" w:cs="Segoe UI"/>
                <w:b w:val="0"/>
                <w:bCs w:val="0"/>
              </w:rPr>
            </w:pPr>
            <w:r>
              <w:rPr>
                <w:rFonts w:ascii="Segoe UI" w:hAnsi="Segoe UI" w:cs="Segoe UI"/>
              </w:rPr>
              <w:t xml:space="preserve">Encryption </w:t>
            </w:r>
          </w:p>
          <w:p w:rsidR="006F0EB8" w:rsidP="006F0EB8" w:rsidRDefault="006F0EB8" w14:paraId="108F8CF1" w14:textId="77777777">
            <w:pPr>
              <w:pStyle w:val="ListParagraph"/>
              <w:numPr>
                <w:ilvl w:val="0"/>
                <w:numId w:val="18"/>
              </w:numPr>
              <w:rPr>
                <w:rFonts w:ascii="Segoe UI" w:hAnsi="Segoe UI" w:cs="Segoe UI"/>
              </w:rPr>
            </w:pPr>
            <w:hyperlink w:history="1" r:id="rId83">
              <w:r>
                <w:rPr>
                  <w:rStyle w:val="Hyperlink"/>
                  <w:rFonts w:ascii="Segoe UI" w:hAnsi="Segoe UI" w:cs="Segoe UI"/>
                  <w:b w:val="0"/>
                  <w:bCs w:val="0"/>
                </w:rPr>
                <w:t>Manage the encryption key for environment</w:t>
              </w:r>
            </w:hyperlink>
          </w:p>
          <w:p w:rsidRPr="00B337FA" w:rsidR="006F0EB8" w:rsidP="006F0EB8" w:rsidRDefault="006F0EB8" w14:paraId="6E1EBB1C" w14:textId="77777777">
            <w:pPr>
              <w:pStyle w:val="ListParagraph"/>
              <w:numPr>
                <w:ilvl w:val="0"/>
                <w:numId w:val="18"/>
              </w:numPr>
              <w:rPr>
                <w:rFonts w:ascii="Segoe UI" w:hAnsi="Segoe UI" w:cs="Segoe UI"/>
              </w:rPr>
            </w:pPr>
            <w:hyperlink w:history="1" r:id="rId84">
              <w:r w:rsidRPr="00D10725">
                <w:rPr>
                  <w:rStyle w:val="Hyperlink"/>
                  <w:rFonts w:ascii="Segoe UI" w:hAnsi="Segoe UI" w:cs="Segoe UI"/>
                  <w:b w:val="0"/>
                  <w:bCs w:val="0"/>
                </w:rPr>
                <w:t>Setup Lockbox (if applicable)</w:t>
              </w:r>
            </w:hyperlink>
          </w:p>
          <w:p w:rsidR="006F0EB8" w:rsidP="006F0EB8" w:rsidRDefault="006F0EB8" w14:paraId="7D14E82E" w14:textId="77777777">
            <w:pPr>
              <w:rPr>
                <w:rFonts w:ascii="Segoe UI" w:hAnsi="Segoe UI" w:cs="Segoe UI"/>
              </w:rPr>
            </w:pPr>
          </w:p>
        </w:tc>
        <w:tc>
          <w:tcPr>
            <w:tcW w:w="3563" w:type="dxa"/>
          </w:tcPr>
          <w:p w:rsidR="390E6B9E" w:rsidP="2540C625" w:rsidRDefault="390E6B9E" w14:paraId="480E0E58" w14:textId="791D6EC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2540C625">
              <w:rPr>
                <w:rFonts w:ascii="Segoe UI" w:hAnsi="Segoe UI" w:cs="Segoe UI"/>
                <w:b/>
                <w:bCs/>
              </w:rPr>
              <w:t xml:space="preserve">BC: </w:t>
            </w:r>
            <w:hyperlink r:id="rId85">
              <w:r w:rsidRPr="2540C625">
                <w:rPr>
                  <w:rStyle w:val="Hyperlink"/>
                  <w:rFonts w:ascii="Segoe UI" w:hAnsi="Segoe UI" w:cs="Segoe UI"/>
                </w:rPr>
                <w:t>Encrypting Data in Dynamics 365 Business Central</w:t>
              </w:r>
            </w:hyperlink>
          </w:p>
          <w:p w:rsidR="006F0EB8" w:rsidP="006F0EB8" w:rsidRDefault="006F0EB8" w14:paraId="2BFD1EE7" w14:textId="777777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BA6062">
              <w:rPr>
                <w:rFonts w:ascii="Segoe UI" w:hAnsi="Segoe UI" w:cs="Segoe UI"/>
                <w:b/>
                <w:bCs/>
              </w:rPr>
              <w:t>F&amp;O:</w:t>
            </w:r>
            <w:r>
              <w:rPr>
                <w:rFonts w:ascii="Segoe UI" w:hAnsi="Segoe UI" w:cs="Segoe UI"/>
              </w:rPr>
              <w:t xml:space="preserve"> </w:t>
            </w:r>
            <w:hyperlink w:history="1" r:id="rId86">
              <w:r w:rsidRPr="00BA6062">
                <w:rPr>
                  <w:rStyle w:val="Hyperlink"/>
                  <w:rFonts w:ascii="Segoe UI" w:hAnsi="Segoe UI" w:cs="Segoe UI"/>
                </w:rPr>
                <w:t>Encryption in finance and operations apps</w:t>
              </w:r>
            </w:hyperlink>
          </w:p>
          <w:p w:rsidR="006F0EB8" w:rsidP="006F0EB8" w:rsidRDefault="006F0EB8" w14:paraId="261C17DC" w14:textId="289755F7">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b/>
                <w:bCs/>
              </w:rPr>
              <w:t>F&amp;O:</w:t>
            </w:r>
            <w:r>
              <w:rPr>
                <w:rFonts w:ascii="Segoe UI" w:hAnsi="Segoe UI" w:cs="Segoe UI"/>
              </w:rPr>
              <w:t xml:space="preserve"> </w:t>
            </w:r>
            <w:hyperlink w:history="1" r:id="rId87">
              <w:r w:rsidRPr="00AC172A">
                <w:rPr>
                  <w:rStyle w:val="Hyperlink"/>
                  <w:rFonts w:ascii="Segoe UI" w:hAnsi="Segoe UI" w:cs="Segoe UI"/>
                </w:rPr>
                <w:t>Customer managed keys for encryption at rest</w:t>
              </w:r>
            </w:hyperlink>
          </w:p>
        </w:tc>
        <w:tc>
          <w:tcPr>
            <w:tcW w:w="3563" w:type="dxa"/>
          </w:tcPr>
          <w:p w:rsidRPr="00EF6699" w:rsidR="006F0EB8" w:rsidP="006F0EB8" w:rsidRDefault="006F0EB8" w14:paraId="1ECC232C"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Pr="00EF6699" w:rsidR="006F0EB8" w:rsidTr="1C47E10C" w14:paraId="0877CAF4" w14:textId="77777777">
        <w:trPr>
          <w:trHeight w:val="190"/>
        </w:trPr>
        <w:tc>
          <w:tcPr>
            <w:cnfStyle w:val="001000000000" w:firstRow="0" w:lastRow="0" w:firstColumn="1" w:lastColumn="0" w:oddVBand="0" w:evenVBand="0" w:oddHBand="0" w:evenHBand="0" w:firstRowFirstColumn="0" w:firstRowLastColumn="0" w:lastRowFirstColumn="0" w:lastRowLastColumn="0"/>
            <w:tcW w:w="3534" w:type="dxa"/>
          </w:tcPr>
          <w:p w:rsidR="006F0EB8" w:rsidP="006F0EB8" w:rsidRDefault="10482919" w14:paraId="73F1ED7F" w14:textId="77777777">
            <w:pPr>
              <w:rPr>
                <w:rFonts w:ascii="Segoe UI" w:hAnsi="Segoe UI" w:cs="Segoe UI"/>
                <w:b w:val="0"/>
                <w:bCs w:val="0"/>
              </w:rPr>
            </w:pPr>
            <w:r w:rsidRPr="1C47E10C">
              <w:rPr>
                <w:rFonts w:ascii="Segoe UI" w:hAnsi="Segoe UI" w:cs="Segoe UI"/>
              </w:rPr>
              <w:lastRenderedPageBreak/>
              <w:t>Network Controls</w:t>
            </w:r>
          </w:p>
          <w:p w:rsidR="723D8027" w:rsidP="1C47E10C" w:rsidRDefault="723D8027" w14:paraId="50D49B6A" w14:textId="6E532D54">
            <w:pPr>
              <w:pStyle w:val="ListParagraph"/>
              <w:numPr>
                <w:ilvl w:val="0"/>
                <w:numId w:val="15"/>
              </w:numPr>
              <w:rPr>
                <w:rFonts w:ascii="Segoe UI" w:hAnsi="Segoe UI" w:cs="Segoe UI"/>
                <w:b w:val="0"/>
                <w:bCs w:val="0"/>
              </w:rPr>
            </w:pPr>
            <w:r w:rsidRPr="1C47E10C">
              <w:rPr>
                <w:rFonts w:ascii="Segoe UI" w:hAnsi="Segoe UI" w:cs="Segoe UI"/>
                <w:b w:val="0"/>
                <w:bCs w:val="0"/>
              </w:rPr>
              <w:t>Do you have network security requirements?</w:t>
            </w:r>
          </w:p>
          <w:p w:rsidRPr="00931905" w:rsidR="006F0EB8" w:rsidP="006F0EB8" w:rsidRDefault="006F0EB8" w14:paraId="23312038" w14:textId="2C67475B">
            <w:pPr>
              <w:pStyle w:val="ListParagraph"/>
              <w:numPr>
                <w:ilvl w:val="0"/>
                <w:numId w:val="15"/>
              </w:numPr>
              <w:rPr>
                <w:rFonts w:ascii="Segoe UI" w:hAnsi="Segoe UI" w:cs="Segoe UI"/>
                <w:b w:val="0"/>
                <w:bCs w:val="0"/>
              </w:rPr>
            </w:pPr>
            <w:hyperlink r:id="rId88">
              <w:r w:rsidRPr="4655DADD">
                <w:rPr>
                  <w:rStyle w:val="Hyperlink"/>
                  <w:rFonts w:ascii="Segoe UI" w:hAnsi="Segoe UI" w:cs="Segoe UI"/>
                  <w:b w:val="0"/>
                  <w:bCs w:val="0"/>
                </w:rPr>
                <w:t>Evaluate Service tags</w:t>
              </w:r>
            </w:hyperlink>
          </w:p>
        </w:tc>
        <w:tc>
          <w:tcPr>
            <w:tcW w:w="3563" w:type="dxa"/>
          </w:tcPr>
          <w:p w:rsidR="006F0EB8" w:rsidP="006F0EB8" w:rsidRDefault="006F0EB8" w14:paraId="2EADBA38" w14:textId="77777777">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w:history="1" r:id="rId89">
              <w:r w:rsidRPr="00DD1974">
                <w:rPr>
                  <w:rStyle w:val="Hyperlink"/>
                  <w:rFonts w:ascii="Segoe UI" w:hAnsi="Segoe UI" w:cs="Segoe UI"/>
                </w:rPr>
                <w:t>Use Azure ExpressRoute with Microsoft Power Platform</w:t>
              </w:r>
            </w:hyperlink>
          </w:p>
          <w:p w:rsidR="006F0EB8" w:rsidP="006F0EB8" w:rsidRDefault="006F0EB8" w14:paraId="59CDC0D2" w14:textId="77777777">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w:history="1" r:id="rId90">
              <w:r w:rsidRPr="009E0B32">
                <w:rPr>
                  <w:rStyle w:val="Hyperlink"/>
                  <w:rFonts w:ascii="Segoe UI" w:hAnsi="Segoe UI" w:cs="Segoe UI"/>
                </w:rPr>
                <w:t>Virtual Network support for Power Platform overview</w:t>
              </w:r>
            </w:hyperlink>
          </w:p>
          <w:p w:rsidR="006F0EB8" w:rsidP="006F0EB8" w:rsidRDefault="006F0EB8" w14:paraId="515CF707" w14:textId="5248F65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91">
              <w:r w:rsidRPr="193F969A">
                <w:rPr>
                  <w:rStyle w:val="Hyperlink"/>
                  <w:rFonts w:ascii="Segoe UI" w:hAnsi="Segoe UI" w:cs="Segoe UI"/>
                </w:rPr>
                <w:t>Export APIs from Azure API Management to the Power Platform</w:t>
              </w:r>
            </w:hyperlink>
          </w:p>
          <w:p w:rsidR="006F0EB8" w:rsidP="193F969A" w:rsidRDefault="2C73059F" w14:paraId="4741691F" w14:textId="09D000C4">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193F969A">
              <w:rPr>
                <w:rFonts w:ascii="Segoe UI" w:hAnsi="Segoe UI" w:cs="Segoe UI"/>
                <w:b/>
                <w:bCs/>
              </w:rPr>
              <w:t xml:space="preserve">BC: </w:t>
            </w:r>
            <w:hyperlink r:id="rId92">
              <w:r w:rsidRPr="193F969A">
                <w:rPr>
                  <w:rStyle w:val="Hyperlink"/>
                  <w:rFonts w:ascii="Segoe UI" w:hAnsi="Segoe UI" w:cs="Segoe UI"/>
                </w:rPr>
                <w:t>Use Azure security service tags to restrict network access from/to Business Central</w:t>
              </w:r>
            </w:hyperlink>
          </w:p>
          <w:p w:rsidR="006F0EB8" w:rsidP="193F969A" w:rsidRDefault="006F0EB8" w14:paraId="456B2742" w14:textId="3E22E95C">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p>
        </w:tc>
        <w:tc>
          <w:tcPr>
            <w:tcW w:w="3563" w:type="dxa"/>
          </w:tcPr>
          <w:p w:rsidRPr="00EF6699" w:rsidR="006F0EB8" w:rsidP="006F0EB8" w:rsidRDefault="006F0EB8" w14:paraId="3ACDE931"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Pr="00EF6699" w:rsidR="006F0EB8" w:rsidTr="1C47E10C" w14:paraId="2BAD7012"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rsidR="006F0EB8" w:rsidP="006F0EB8" w:rsidRDefault="006F0EB8" w14:paraId="0D5BBF52" w14:textId="77777777">
            <w:pPr>
              <w:rPr>
                <w:rFonts w:ascii="Segoe UI" w:hAnsi="Segoe UI" w:cs="Segoe UI"/>
                <w:b w:val="0"/>
                <w:bCs w:val="0"/>
              </w:rPr>
            </w:pPr>
            <w:r>
              <w:rPr>
                <w:rFonts w:ascii="Segoe UI" w:hAnsi="Segoe UI" w:cs="Segoe UI"/>
              </w:rPr>
              <w:t>Data management strategy (Reporting / outside sources)</w:t>
            </w:r>
          </w:p>
          <w:p w:rsidRPr="001932D7" w:rsidR="006F0EB8" w:rsidP="006F0EB8" w:rsidRDefault="006F0EB8" w14:paraId="13C7765F" w14:textId="77777777">
            <w:pPr>
              <w:pStyle w:val="ListParagraph"/>
              <w:numPr>
                <w:ilvl w:val="0"/>
                <w:numId w:val="15"/>
              </w:numPr>
              <w:rPr>
                <w:rFonts w:ascii="Segoe UI" w:hAnsi="Segoe UI" w:cs="Segoe UI"/>
              </w:rPr>
            </w:pPr>
            <w:hyperlink w:history="1" r:id="rId93">
              <w:r w:rsidRPr="00077DB2">
                <w:rPr>
                  <w:rStyle w:val="Hyperlink"/>
                  <w:rFonts w:ascii="Segoe UI" w:hAnsi="Segoe UI" w:cs="Segoe UI"/>
                  <w:b w:val="0"/>
                  <w:bCs w:val="0"/>
                </w:rPr>
                <w:t>Row-level security (RLS) with Power BI</w:t>
              </w:r>
            </w:hyperlink>
          </w:p>
          <w:p w:rsidR="006F0EB8" w:rsidP="006F0EB8" w:rsidRDefault="006F0EB8" w14:paraId="6614DC39" w14:textId="77777777">
            <w:pPr>
              <w:rPr>
                <w:rFonts w:ascii="Segoe UI" w:hAnsi="Segoe UI" w:cs="Segoe UI"/>
              </w:rPr>
            </w:pPr>
          </w:p>
        </w:tc>
        <w:tc>
          <w:tcPr>
            <w:tcW w:w="3563" w:type="dxa"/>
          </w:tcPr>
          <w:p w:rsidR="006F0EB8" w:rsidP="006F0EB8" w:rsidRDefault="006F0EB8" w14:paraId="49515C03" w14:textId="777777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94">
              <w:r w:rsidRPr="0049440D">
                <w:rPr>
                  <w:rStyle w:val="Hyperlink"/>
                  <w:rFonts w:ascii="Segoe UI" w:hAnsi="Segoe UI" w:cs="Segoe UI"/>
                </w:rPr>
                <w:t xml:space="preserve">Evaluate &amp; Review </w:t>
              </w:r>
              <w:proofErr w:type="spellStart"/>
              <w:proofErr w:type="gramStart"/>
              <w:r w:rsidRPr="0049440D">
                <w:rPr>
                  <w:rStyle w:val="Hyperlink"/>
                  <w:rFonts w:ascii="Segoe UI" w:hAnsi="Segoe UI" w:cs="Segoe UI"/>
                </w:rPr>
                <w:t>DirectQuery</w:t>
              </w:r>
              <w:proofErr w:type="spellEnd"/>
              <w:r w:rsidRPr="0049440D">
                <w:rPr>
                  <w:rStyle w:val="Hyperlink"/>
                  <w:rFonts w:ascii="Segoe UI" w:hAnsi="Segoe UI" w:cs="Segoe UI"/>
                </w:rPr>
                <w:t xml:space="preserve">  /</w:t>
              </w:r>
              <w:proofErr w:type="gramEnd"/>
              <w:r w:rsidRPr="0049440D">
                <w:rPr>
                  <w:rStyle w:val="Hyperlink"/>
                  <w:rFonts w:ascii="Segoe UI" w:hAnsi="Segoe UI" w:cs="Segoe UI"/>
                </w:rPr>
                <w:t xml:space="preserve"> SQL Query with </w:t>
              </w:r>
              <w:proofErr w:type="spellStart"/>
              <w:r w:rsidRPr="0049440D">
                <w:rPr>
                  <w:rStyle w:val="Hyperlink"/>
                  <w:rFonts w:ascii="Segoe UI" w:hAnsi="Segoe UI" w:cs="Segoe UI"/>
                </w:rPr>
                <w:t>PowerBI</w:t>
              </w:r>
              <w:proofErr w:type="spellEnd"/>
              <w:r w:rsidRPr="0049440D">
                <w:rPr>
                  <w:rStyle w:val="Hyperlink"/>
                  <w:rFonts w:ascii="Segoe UI" w:hAnsi="Segoe UI" w:cs="Segoe UI"/>
                </w:rPr>
                <w:t xml:space="preserve"> (if applicable)</w:t>
              </w:r>
            </w:hyperlink>
          </w:p>
        </w:tc>
        <w:tc>
          <w:tcPr>
            <w:tcW w:w="3563" w:type="dxa"/>
          </w:tcPr>
          <w:p w:rsidRPr="00EF6699" w:rsidR="006F0EB8" w:rsidP="006F0EB8" w:rsidRDefault="006F0EB8" w14:paraId="5143A8BE"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Pr="00EF6699" w:rsidR="006F0EB8" w:rsidTr="1C47E10C" w14:paraId="55F0F520" w14:textId="77777777">
        <w:trPr>
          <w:trHeight w:val="190"/>
        </w:trPr>
        <w:tc>
          <w:tcPr>
            <w:cnfStyle w:val="001000000000" w:firstRow="0" w:lastRow="0" w:firstColumn="1" w:lastColumn="0" w:oddVBand="0" w:evenVBand="0" w:oddHBand="0" w:evenHBand="0" w:firstRowFirstColumn="0" w:firstRowLastColumn="0" w:lastRowFirstColumn="0" w:lastRowLastColumn="0"/>
            <w:tcW w:w="3534" w:type="dxa"/>
          </w:tcPr>
          <w:p w:rsidR="006F0EB8" w:rsidP="006F0EB8" w:rsidRDefault="006F0EB8" w14:paraId="37B11D5C" w14:textId="77777777">
            <w:pPr>
              <w:tabs>
                <w:tab w:val="right" w:pos="3318"/>
              </w:tabs>
              <w:rPr>
                <w:rFonts w:ascii="Segoe UI" w:hAnsi="Segoe UI" w:cs="Segoe UI"/>
                <w:b w:val="0"/>
                <w:bCs w:val="0"/>
              </w:rPr>
            </w:pPr>
            <w:r>
              <w:rPr>
                <w:rFonts w:ascii="Segoe UI" w:hAnsi="Segoe UI" w:cs="Segoe UI"/>
              </w:rPr>
              <w:t>Security Best Practices</w:t>
            </w:r>
          </w:p>
          <w:p w:rsidR="006F0EB8" w:rsidP="006F0EB8" w:rsidRDefault="006F0EB8" w14:paraId="2A55E38A" w14:textId="3209C4D5">
            <w:pPr>
              <w:pStyle w:val="ListParagraph"/>
              <w:tabs>
                <w:tab w:val="right" w:pos="3318"/>
              </w:tabs>
              <w:rPr>
                <w:rFonts w:ascii="Segoe UI" w:hAnsi="Segoe UI" w:cs="Segoe UI"/>
              </w:rPr>
            </w:pPr>
          </w:p>
        </w:tc>
        <w:tc>
          <w:tcPr>
            <w:tcW w:w="3563" w:type="dxa"/>
          </w:tcPr>
          <w:p w:rsidR="006F0EB8" w:rsidP="006F0EB8" w:rsidRDefault="006F0EB8" w14:paraId="3BD0EE0E" w14:textId="77777777">
            <w:pPr>
              <w:pStyle w:val="ListParagraph"/>
              <w:numPr>
                <w:ilvl w:val="0"/>
                <w:numId w:val="22"/>
              </w:numPr>
              <w:tabs>
                <w:tab w:val="right" w:pos="3318"/>
              </w:tabs>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w:history="1" r:id="rId95">
              <w:r w:rsidRPr="0018574C">
                <w:rPr>
                  <w:rStyle w:val="Hyperlink"/>
                  <w:rFonts w:ascii="Segoe UI" w:hAnsi="Segoe UI" w:cs="Segoe UI"/>
                </w:rPr>
                <w:t>Safeguarding Dataverse sessions with IP cookie binding</w:t>
              </w:r>
            </w:hyperlink>
          </w:p>
          <w:p w:rsidRPr="00EF6215" w:rsidR="006F0EB8" w:rsidP="006F0EB8" w:rsidRDefault="006F0EB8" w14:paraId="59495E49" w14:textId="77777777">
            <w:pPr>
              <w:pStyle w:val="ListParagraph"/>
              <w:numPr>
                <w:ilvl w:val="0"/>
                <w:numId w:val="22"/>
              </w:numPr>
              <w:tabs>
                <w:tab w:val="right" w:pos="3318"/>
              </w:tabs>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hyperlink w:history="1" r:id="rId96">
              <w:r w:rsidRPr="00680841">
                <w:rPr>
                  <w:rStyle w:val="Hyperlink"/>
                  <w:rFonts w:ascii="Segoe UI" w:hAnsi="Segoe UI" w:cs="Segoe UI"/>
                </w:rPr>
                <w:t>Configure IP firewall in Power Platform environments</w:t>
              </w:r>
            </w:hyperlink>
          </w:p>
          <w:p w:rsidR="006F0EB8" w:rsidP="006F0EB8" w:rsidRDefault="006F0EB8" w14:paraId="6EB2F022" w14:textId="77777777">
            <w:pPr>
              <w:pStyle w:val="ListParagraph"/>
              <w:numPr>
                <w:ilvl w:val="0"/>
                <w:numId w:val="22"/>
              </w:numPr>
              <w:tabs>
                <w:tab w:val="right" w:pos="3318"/>
              </w:tabs>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w:history="1" r:id="rId97">
              <w:r w:rsidRPr="00EF6215">
                <w:rPr>
                  <w:rStyle w:val="Hyperlink"/>
                  <w:rFonts w:ascii="Segoe UI" w:hAnsi="Segoe UI" w:cs="Segoe UI"/>
                </w:rPr>
                <w:t>Restrict Guest user permissions</w:t>
              </w:r>
            </w:hyperlink>
          </w:p>
          <w:p w:rsidR="006F0EB8" w:rsidP="006F0EB8" w:rsidRDefault="6F155035" w14:paraId="61B32B7B" w14:textId="394A34D0">
            <w:pPr>
              <w:pStyle w:val="ListParagraph"/>
              <w:numPr>
                <w:ilvl w:val="0"/>
                <w:numId w:val="22"/>
              </w:numPr>
              <w:tabs>
                <w:tab w:val="right" w:pos="3318"/>
              </w:tabs>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98">
              <w:r w:rsidRPr="4655DADD">
                <w:rPr>
                  <w:rStyle w:val="Hyperlink"/>
                  <w:rFonts w:ascii="Segoe UI" w:hAnsi="Segoe UI" w:cs="Segoe UI"/>
                </w:rPr>
                <w:t>Enable tracking</w:t>
              </w:r>
              <w:r w:rsidRPr="4655DADD" w:rsidR="006F0EB8">
                <w:rPr>
                  <w:rStyle w:val="Hyperlink"/>
                  <w:rFonts w:ascii="Segoe UI" w:hAnsi="Segoe UI" w:cs="Segoe UI"/>
                </w:rPr>
                <w:t xml:space="preserve"> user access for continuous improvements</w:t>
              </w:r>
            </w:hyperlink>
          </w:p>
          <w:p w:rsidR="006F0EB8" w:rsidP="006F0EB8" w:rsidRDefault="006F0EB8" w14:paraId="3C06FDC6" w14:textId="3197F383">
            <w:pPr>
              <w:pStyle w:val="ListParagrap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0930D2">
              <w:rPr>
                <w:rFonts w:ascii="Segoe UI" w:hAnsi="Segoe UI" w:cs="Segoe UI"/>
                <w:b/>
                <w:bCs/>
              </w:rPr>
              <w:t>F&amp;O:</w:t>
            </w:r>
            <w:r w:rsidRPr="000930D2">
              <w:rPr>
                <w:rFonts w:ascii="Segoe UI" w:hAnsi="Segoe UI" w:cs="Segoe UI"/>
              </w:rPr>
              <w:t xml:space="preserve"> </w:t>
            </w:r>
            <w:hyperlink w:history="1" r:id="rId99">
              <w:r w:rsidRPr="00661D2E">
                <w:rPr>
                  <w:rStyle w:val="Hyperlink"/>
                  <w:rFonts w:ascii="Segoe UI" w:hAnsi="Segoe UI" w:cs="Segoe UI"/>
                </w:rPr>
                <w:t>RSAT User-based authentication</w:t>
              </w:r>
            </w:hyperlink>
          </w:p>
        </w:tc>
        <w:tc>
          <w:tcPr>
            <w:tcW w:w="3563" w:type="dxa"/>
          </w:tcPr>
          <w:p w:rsidRPr="00EF6699" w:rsidR="006F0EB8" w:rsidP="006F0EB8" w:rsidRDefault="006F0EB8" w14:paraId="73426A32"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rsidRPr="00F430E4" w:rsidR="00F430E4" w:rsidP="00F430E4" w:rsidRDefault="00F430E4" w14:paraId="28805022" w14:textId="77777777">
      <w:pPr>
        <w:spacing w:line="240" w:lineRule="auto"/>
        <w:rPr>
          <w:rFonts w:ascii="Segoe UI" w:hAnsi="Segoe UI" w:cs="Segoe UI"/>
          <w:color w:val="1392B4"/>
        </w:rPr>
      </w:pPr>
    </w:p>
    <w:p w:rsidRPr="000C4E34" w:rsidR="00366AE5" w:rsidP="0004598C" w:rsidRDefault="721501D6" w14:paraId="0C362F11" w14:textId="6C622096" w14:noSpellErr="1">
      <w:pPr>
        <w:pStyle w:val="TopicLevel1"/>
        <w:numPr>
          <w:ilvl w:val="0"/>
          <w:numId w:val="7"/>
        </w:numPr>
        <w:rPr>
          <w:rFonts w:ascii="Segoe UI" w:hAnsi="Segoe UI" w:cs="Segoe UI"/>
          <w:b w:val="1"/>
          <w:bCs w:val="1"/>
          <w:sz w:val="36"/>
          <w:szCs w:val="36"/>
        </w:rPr>
      </w:pPr>
      <w:bookmarkStart w:name="_Toc1582941" w:id="528583998"/>
      <w:r w:rsidRPr="1244FDA5" w:rsidR="721501D6">
        <w:rPr>
          <w:rFonts w:ascii="Segoe UI" w:hAnsi="Segoe UI" w:cs="Segoe UI"/>
          <w:b w:val="1"/>
          <w:bCs w:val="1"/>
          <w:sz w:val="36"/>
          <w:szCs w:val="36"/>
        </w:rPr>
        <w:t>Secure Operations</w:t>
      </w:r>
      <w:bookmarkEnd w:id="528583998"/>
    </w:p>
    <w:p w:rsidRPr="00931E7E" w:rsidR="00931E7E" w:rsidP="00931E7E" w:rsidRDefault="00931E7E" w14:paraId="64DF03A8" w14:textId="77777777">
      <w:pPr>
        <w:rPr>
          <w:rFonts w:ascii="Segoe UI" w:hAnsi="Segoe UI" w:cs="Segoe UI"/>
        </w:rPr>
      </w:pPr>
      <w:r w:rsidRPr="00931E7E">
        <w:rPr>
          <w:rFonts w:ascii="Segoe UI" w:hAnsi="Segoe UI" w:cs="Segoe UI"/>
          <w:b/>
          <w:bCs/>
        </w:rPr>
        <w:t>Objective:</w:t>
      </w:r>
      <w:r w:rsidRPr="00931E7E">
        <w:rPr>
          <w:rFonts w:ascii="Segoe UI" w:hAnsi="Segoe UI" w:cs="Segoe UI"/>
        </w:rPr>
        <w:t xml:space="preserve"> To maintain and enhance the security of solutions during their operational lifecycle.</w:t>
      </w:r>
    </w:p>
    <w:p w:rsidRPr="00931E7E" w:rsidR="00931E7E" w:rsidP="00931E7E" w:rsidRDefault="00931E7E" w14:paraId="5A9C42A9" w14:textId="77777777">
      <w:pPr>
        <w:rPr>
          <w:rFonts w:ascii="Segoe UI" w:hAnsi="Segoe UI" w:cs="Segoe UI"/>
          <w:b/>
          <w:bCs/>
        </w:rPr>
      </w:pPr>
      <w:r w:rsidRPr="00931E7E">
        <w:rPr>
          <w:rFonts w:ascii="Segoe UI" w:hAnsi="Segoe UI" w:cs="Segoe UI"/>
          <w:b/>
          <w:bCs/>
        </w:rPr>
        <w:t>Key Topics:</w:t>
      </w:r>
    </w:p>
    <w:p w:rsidRPr="00931E7E" w:rsidR="00931E7E" w:rsidP="0004598C" w:rsidRDefault="00931E7E" w14:paraId="37B63D30" w14:textId="77777777">
      <w:pPr>
        <w:pStyle w:val="ListParagraph"/>
        <w:numPr>
          <w:ilvl w:val="0"/>
          <w:numId w:val="25"/>
        </w:numPr>
        <w:rPr>
          <w:rFonts w:ascii="Segoe UI" w:hAnsi="Segoe UI" w:cs="Segoe UI"/>
        </w:rPr>
      </w:pPr>
      <w:r w:rsidRPr="00931E7E">
        <w:rPr>
          <w:rFonts w:ascii="Segoe UI" w:hAnsi="Segoe UI" w:cs="Segoe UI"/>
        </w:rPr>
        <w:t>Continuous monitoring and incident response</w:t>
      </w:r>
    </w:p>
    <w:p w:rsidRPr="00931E7E" w:rsidR="00931E7E" w:rsidP="0004598C" w:rsidRDefault="00931E7E" w14:paraId="65563493" w14:textId="77777777">
      <w:pPr>
        <w:pStyle w:val="ListParagraph"/>
        <w:numPr>
          <w:ilvl w:val="0"/>
          <w:numId w:val="25"/>
        </w:numPr>
        <w:rPr>
          <w:rFonts w:ascii="Segoe UI" w:hAnsi="Segoe UI" w:cs="Segoe UI"/>
        </w:rPr>
      </w:pPr>
      <w:r w:rsidRPr="00931E7E">
        <w:rPr>
          <w:rFonts w:ascii="Segoe UI" w:hAnsi="Segoe UI" w:cs="Segoe UI"/>
        </w:rPr>
        <w:t>Patch management and vulnerability assessments</w:t>
      </w:r>
    </w:p>
    <w:p w:rsidRPr="00931E7E" w:rsidR="00931E7E" w:rsidP="0004598C" w:rsidRDefault="00931E7E" w14:paraId="372BD8F3" w14:textId="77777777">
      <w:pPr>
        <w:pStyle w:val="ListParagraph"/>
        <w:numPr>
          <w:ilvl w:val="0"/>
          <w:numId w:val="25"/>
        </w:numPr>
        <w:rPr>
          <w:rFonts w:ascii="Segoe UI" w:hAnsi="Segoe UI" w:cs="Segoe UI"/>
        </w:rPr>
      </w:pPr>
      <w:r w:rsidRPr="00931E7E">
        <w:rPr>
          <w:rFonts w:ascii="Segoe UI" w:hAnsi="Segoe UI" w:cs="Segoe UI"/>
        </w:rPr>
        <w:t>Security training and awareness</w:t>
      </w:r>
    </w:p>
    <w:p w:rsidRPr="00931E7E" w:rsidR="00931E7E" w:rsidP="00931E7E" w:rsidRDefault="00931E7E" w14:paraId="282EAB2F" w14:textId="77777777">
      <w:pPr>
        <w:rPr>
          <w:rFonts w:ascii="Segoe UI" w:hAnsi="Segoe UI" w:cs="Segoe UI"/>
          <w:b/>
          <w:bCs/>
        </w:rPr>
      </w:pPr>
      <w:r w:rsidRPr="00931E7E">
        <w:rPr>
          <w:rFonts w:ascii="Segoe UI" w:hAnsi="Segoe UI" w:cs="Segoe UI"/>
          <w:b/>
          <w:bCs/>
        </w:rPr>
        <w:t>Best Practices:</w:t>
      </w:r>
    </w:p>
    <w:p w:rsidRPr="00931E7E" w:rsidR="00931E7E" w:rsidP="0004598C" w:rsidRDefault="00931E7E" w14:paraId="2169F9CD" w14:textId="77777777">
      <w:pPr>
        <w:pStyle w:val="ListParagraph"/>
        <w:numPr>
          <w:ilvl w:val="0"/>
          <w:numId w:val="26"/>
        </w:numPr>
        <w:rPr>
          <w:rFonts w:ascii="Segoe UI" w:hAnsi="Segoe UI" w:cs="Segoe UI"/>
        </w:rPr>
      </w:pPr>
      <w:r w:rsidRPr="00931E7E">
        <w:rPr>
          <w:rFonts w:ascii="Segoe UI" w:hAnsi="Segoe UI" w:cs="Segoe UI"/>
        </w:rPr>
        <w:t>Implement continuous security monitoring and logging</w:t>
      </w:r>
    </w:p>
    <w:p w:rsidRPr="00931E7E" w:rsidR="00931E7E" w:rsidP="0004598C" w:rsidRDefault="00931E7E" w14:paraId="79A0EB23" w14:textId="77777777">
      <w:pPr>
        <w:pStyle w:val="ListParagraph"/>
        <w:numPr>
          <w:ilvl w:val="0"/>
          <w:numId w:val="26"/>
        </w:numPr>
        <w:rPr>
          <w:rFonts w:ascii="Segoe UI" w:hAnsi="Segoe UI" w:cs="Segoe UI"/>
        </w:rPr>
      </w:pPr>
      <w:r w:rsidRPr="00931E7E">
        <w:rPr>
          <w:rFonts w:ascii="Segoe UI" w:hAnsi="Segoe UI" w:cs="Segoe UI"/>
        </w:rPr>
        <w:t>Regularly update and patch systems</w:t>
      </w:r>
    </w:p>
    <w:p w:rsidRPr="00F430E4" w:rsidR="00F430E4" w:rsidP="0004598C" w:rsidRDefault="00931E7E" w14:paraId="3C3610F3" w14:textId="77777777">
      <w:pPr>
        <w:pStyle w:val="ListParagraph"/>
        <w:numPr>
          <w:ilvl w:val="0"/>
          <w:numId w:val="26"/>
        </w:numPr>
        <w:rPr>
          <w:rFonts w:ascii="Segoe UI" w:hAnsi="Segoe UI" w:cs="Segoe UI"/>
          <w:b/>
          <w:bCs/>
        </w:rPr>
      </w:pPr>
      <w:r w:rsidRPr="00931E7E">
        <w:rPr>
          <w:rFonts w:ascii="Segoe UI" w:hAnsi="Segoe UI" w:cs="Segoe UI"/>
        </w:rPr>
        <w:lastRenderedPageBreak/>
        <w:t>Conduct periodic security training for all stakeholders</w:t>
      </w:r>
    </w:p>
    <w:tbl>
      <w:tblPr>
        <w:tblStyle w:val="GridTable4-Accent1"/>
        <w:tblW w:w="10660" w:type="dxa"/>
        <w:tblLook w:val="04A0" w:firstRow="1" w:lastRow="0" w:firstColumn="1" w:lastColumn="0" w:noHBand="0" w:noVBand="1"/>
      </w:tblPr>
      <w:tblGrid>
        <w:gridCol w:w="3534"/>
        <w:gridCol w:w="3563"/>
        <w:gridCol w:w="3563"/>
      </w:tblGrid>
      <w:tr w:rsidR="00802F02" w:rsidTr="5D604710" w14:paraId="4B4F2385" w14:textId="77777777">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rsidRPr="00EF6699" w:rsidR="00802F02" w:rsidP="00802F02" w:rsidRDefault="00802F02" w14:paraId="585146B3" w14:textId="77777777">
            <w:pPr>
              <w:rPr>
                <w:rFonts w:ascii="Segoe UI" w:hAnsi="Segoe UI" w:cs="Segoe UI"/>
              </w:rPr>
            </w:pPr>
            <w:r>
              <w:rPr>
                <w:rFonts w:ascii="Segoe UI" w:hAnsi="Segoe UI" w:cs="Segoe UI"/>
              </w:rPr>
              <w:t>Topic</w:t>
            </w:r>
          </w:p>
        </w:tc>
        <w:tc>
          <w:tcPr>
            <w:tcW w:w="3563" w:type="dxa"/>
          </w:tcPr>
          <w:p w:rsidR="00802F02" w:rsidP="00802F02" w:rsidRDefault="00802F02" w14:paraId="4112376A" w14:textId="77777777">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Additional Resources</w:t>
            </w:r>
          </w:p>
        </w:tc>
        <w:tc>
          <w:tcPr>
            <w:tcW w:w="3563" w:type="dxa"/>
          </w:tcPr>
          <w:p w:rsidRPr="00EF6699" w:rsidR="00802F02" w:rsidP="00802F02" w:rsidRDefault="00802F02" w14:paraId="72E4B70B" w14:textId="414CFB3B">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Evaluation &amp; Recommendation</w:t>
            </w:r>
            <w:r>
              <w:rPr>
                <w:rFonts w:ascii="Segoe UI" w:hAnsi="Segoe UI" w:cs="Segoe UI"/>
                <w:b w:val="0"/>
                <w:bCs w:val="0"/>
              </w:rPr>
              <w:t>s</w:t>
            </w:r>
          </w:p>
        </w:tc>
      </w:tr>
      <w:tr w:rsidRPr="00EF6699" w:rsidR="00802F02" w:rsidTr="5D604710" w14:paraId="63ACA60C"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rsidR="00802F02" w:rsidP="00802F02" w:rsidRDefault="00802F02" w14:paraId="41A6F465" w14:textId="77777777">
            <w:pPr>
              <w:rPr>
                <w:rFonts w:ascii="Segoe UI" w:hAnsi="Segoe UI" w:cs="Segoe UI"/>
              </w:rPr>
            </w:pPr>
            <w:r>
              <w:rPr>
                <w:rFonts w:ascii="Segoe UI" w:hAnsi="Segoe UI" w:cs="Segoe UI"/>
              </w:rPr>
              <w:t xml:space="preserve">Data archival &amp; retention </w:t>
            </w:r>
          </w:p>
        </w:tc>
        <w:tc>
          <w:tcPr>
            <w:tcW w:w="3563" w:type="dxa"/>
          </w:tcPr>
          <w:p w:rsidR="00802F02" w:rsidP="0004598C" w:rsidRDefault="006196EC" w14:paraId="4EB312A2" w14:textId="724066A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5D604710">
              <w:rPr>
                <w:rFonts w:ascii="Segoe UI" w:hAnsi="Segoe UI" w:cs="Segoe UI"/>
                <w:b/>
                <w:bCs/>
              </w:rPr>
              <w:t>F&amp;O:</w:t>
            </w:r>
            <w:r w:rsidRPr="5D604710">
              <w:rPr>
                <w:rFonts w:ascii="Segoe UI" w:hAnsi="Segoe UI" w:cs="Segoe UI"/>
              </w:rPr>
              <w:t xml:space="preserve"> </w:t>
            </w:r>
            <w:hyperlink r:id="rId100">
              <w:r w:rsidRPr="5D604710">
                <w:rPr>
                  <w:rStyle w:val="Hyperlink"/>
                  <w:rFonts w:ascii="Segoe UI" w:hAnsi="Segoe UI" w:cs="Segoe UI"/>
                </w:rPr>
                <w:t>Archive data in Dynamics 365 finance and operations apps with Dataverse</w:t>
              </w:r>
            </w:hyperlink>
          </w:p>
          <w:p w:rsidR="00802F02" w:rsidP="5D604710" w:rsidRDefault="484FF1B5" w14:paraId="1EDB7C64" w14:textId="75CEF65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Segoe UI" w:hAnsi="Segoe UI" w:cs="Segoe UI"/>
                <w:b/>
                <w:bCs/>
              </w:rPr>
            </w:pPr>
            <w:r w:rsidRPr="5D604710">
              <w:rPr>
                <w:rFonts w:ascii="Segoe UI" w:hAnsi="Segoe UI" w:cs="Segoe UI"/>
                <w:b/>
                <w:bCs/>
              </w:rPr>
              <w:t>Purview</w:t>
            </w:r>
          </w:p>
          <w:p w:rsidR="00802F02" w:rsidP="0004598C" w:rsidRDefault="3DFB424F" w14:paraId="0DB69C73" w14:textId="48565612">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01">
              <w:r w:rsidRPr="5D604710">
                <w:rPr>
                  <w:rStyle w:val="Hyperlink"/>
                  <w:rFonts w:ascii="Segoe UI" w:hAnsi="Segoe UI" w:cs="Segoe UI"/>
                </w:rPr>
                <w:t>View Copilot Studio audit logs</w:t>
              </w:r>
            </w:hyperlink>
            <w:r w:rsidRPr="5D604710" w:rsidR="59EEED7A">
              <w:rPr>
                <w:rFonts w:ascii="Segoe UI" w:hAnsi="Segoe UI" w:cs="Segoe UI"/>
              </w:rPr>
              <w:t xml:space="preserve"> </w:t>
            </w:r>
          </w:p>
          <w:p w:rsidR="00802F02" w:rsidP="0004598C" w:rsidRDefault="6CA15170" w14:paraId="7C00DA77" w14:textId="75EFB0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02">
              <w:r w:rsidRPr="5D604710">
                <w:rPr>
                  <w:rStyle w:val="Hyperlink"/>
                  <w:rFonts w:ascii="Segoe UI" w:hAnsi="Segoe UI" w:cs="Segoe UI"/>
                </w:rPr>
                <w:t>View the Power Platform connector activity logs</w:t>
              </w:r>
            </w:hyperlink>
          </w:p>
          <w:p w:rsidR="00802F02" w:rsidP="0004598C" w:rsidRDefault="6CA15170" w14:paraId="6ED88198" w14:textId="7844999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5D604710">
              <w:rPr>
                <w:rFonts w:ascii="Segoe UI" w:hAnsi="Segoe UI" w:cs="Segoe UI"/>
                <w:b/>
                <w:bCs/>
              </w:rPr>
              <w:t>BC:</w:t>
            </w:r>
            <w:r w:rsidRPr="5D604710">
              <w:rPr>
                <w:rFonts w:ascii="Segoe UI" w:hAnsi="Segoe UI" w:cs="Segoe UI"/>
              </w:rPr>
              <w:t xml:space="preserve"> </w:t>
            </w:r>
            <w:hyperlink r:id="rId103">
              <w:r w:rsidRPr="5D604710">
                <w:rPr>
                  <w:rStyle w:val="Hyperlink"/>
                  <w:rFonts w:ascii="Segoe UI" w:hAnsi="Segoe UI" w:cs="Segoe UI"/>
                </w:rPr>
                <w:t>Auditing in Purview</w:t>
              </w:r>
            </w:hyperlink>
          </w:p>
          <w:p w:rsidR="00802F02" w:rsidP="0004598C" w:rsidRDefault="00802F02" w14:paraId="3CFAA301" w14:textId="5A61B112">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3563" w:type="dxa"/>
          </w:tcPr>
          <w:p w:rsidRPr="00EF6699" w:rsidR="00802F02" w:rsidP="00802F02" w:rsidRDefault="00802F02" w14:paraId="764C2ECF"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Pr="00EF6699" w:rsidR="00CC232E" w:rsidTr="5D604710" w14:paraId="130C716E" w14:textId="77777777">
        <w:trPr>
          <w:trHeight w:val="190"/>
        </w:trPr>
        <w:tc>
          <w:tcPr>
            <w:cnfStyle w:val="001000000000" w:firstRow="0" w:lastRow="0" w:firstColumn="1" w:lastColumn="0" w:oddVBand="0" w:evenVBand="0" w:oddHBand="0" w:evenHBand="0" w:firstRowFirstColumn="0" w:firstRowLastColumn="0" w:lastRowFirstColumn="0" w:lastRowLastColumn="0"/>
            <w:tcW w:w="3534" w:type="dxa"/>
          </w:tcPr>
          <w:p w:rsidR="00CC232E" w:rsidP="00CC232E" w:rsidRDefault="00CC232E" w14:paraId="3899F47E" w14:textId="77777777">
            <w:pPr>
              <w:rPr>
                <w:rFonts w:ascii="Segoe UI" w:hAnsi="Segoe UI" w:cs="Segoe UI"/>
                <w:b w:val="0"/>
                <w:bCs w:val="0"/>
              </w:rPr>
            </w:pPr>
            <w:proofErr w:type="gramStart"/>
            <w:r>
              <w:rPr>
                <w:rFonts w:ascii="Segoe UI" w:hAnsi="Segoe UI" w:cs="Segoe UI"/>
              </w:rPr>
              <w:t>Environment</w:t>
            </w:r>
            <w:proofErr w:type="gramEnd"/>
            <w:r>
              <w:rPr>
                <w:rFonts w:ascii="Segoe UI" w:hAnsi="Segoe UI" w:cs="Segoe UI"/>
              </w:rPr>
              <w:t xml:space="preserve"> Strategy</w:t>
            </w:r>
          </w:p>
          <w:p w:rsidR="00CC232E" w:rsidP="5D604710" w:rsidRDefault="00CC232E" w14:paraId="5F20DD39" w14:textId="71811429">
            <w:pPr>
              <w:rPr>
                <w:rFonts w:ascii="Segoe UI" w:hAnsi="Segoe UI" w:cs="Segoe UI"/>
              </w:rPr>
            </w:pPr>
          </w:p>
          <w:p w:rsidR="00CC232E" w:rsidP="5D604710" w:rsidRDefault="00CC232E" w14:paraId="52D63C06" w14:textId="584F1599">
            <w:pPr>
              <w:rPr>
                <w:rFonts w:ascii="Segoe UI" w:hAnsi="Segoe UI" w:cs="Segoe UI"/>
              </w:rPr>
            </w:pPr>
          </w:p>
          <w:p w:rsidR="00CC232E" w:rsidP="5D604710" w:rsidRDefault="1967DA72" w14:paraId="7A90E475" w14:textId="7947C766">
            <w:pPr>
              <w:pStyle w:val="ListParagraph"/>
              <w:numPr>
                <w:ilvl w:val="0"/>
                <w:numId w:val="1"/>
              </w:numPr>
              <w:rPr>
                <w:rFonts w:ascii="Segoe UI" w:hAnsi="Segoe UI" w:cs="Segoe UI"/>
                <w:b w:val="0"/>
                <w:bCs w:val="0"/>
              </w:rPr>
            </w:pPr>
            <w:r w:rsidRPr="5D604710">
              <w:rPr>
                <w:rFonts w:ascii="Segoe UI" w:hAnsi="Segoe UI" w:cs="Segoe UI"/>
                <w:b w:val="0"/>
                <w:bCs w:val="0"/>
              </w:rPr>
              <w:t>Are you doing periodic security assessments?</w:t>
            </w:r>
          </w:p>
        </w:tc>
        <w:tc>
          <w:tcPr>
            <w:tcW w:w="3563" w:type="dxa"/>
          </w:tcPr>
          <w:p w:rsidR="00CC232E" w:rsidP="00CC232E" w:rsidRDefault="4A7A4AC4" w14:paraId="22708ED3" w14:textId="01B1FBF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04">
              <w:r w:rsidRPr="5D604710">
                <w:rPr>
                  <w:rStyle w:val="Hyperlink"/>
                  <w:rFonts w:ascii="Segoe UI" w:hAnsi="Segoe UI" w:cs="Segoe UI"/>
                </w:rPr>
                <w:t>Stay current with Dynamics 365 service updates</w:t>
              </w:r>
            </w:hyperlink>
          </w:p>
          <w:p w:rsidR="313D194B" w:rsidP="5D604710" w:rsidRDefault="313D194B" w14:paraId="24C2129F" w14:textId="731CEACC">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r:id="rId105">
              <w:r w:rsidRPr="5D604710">
                <w:rPr>
                  <w:rStyle w:val="Hyperlink"/>
                  <w:rFonts w:ascii="Segoe UI" w:hAnsi="Segoe UI" w:cs="Segoe UI"/>
                </w:rPr>
                <w:t>Security assessment for your tenant</w:t>
              </w:r>
            </w:hyperlink>
          </w:p>
          <w:p w:rsidR="5D604710" w:rsidP="5D604710" w:rsidRDefault="5D604710" w14:paraId="31A9C51E" w14:textId="67D623D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p>
          <w:p w:rsidR="00CC232E" w:rsidP="4655DADD" w:rsidRDefault="1A622619" w14:paraId="4B9C676C" w14:textId="339D5A80">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Segoe UI" w:hAnsi="Segoe UI" w:cs="Segoe UI"/>
                <w:b/>
                <w:bCs/>
              </w:rPr>
            </w:pPr>
            <w:r w:rsidRPr="4655DADD">
              <w:rPr>
                <w:rFonts w:ascii="Segoe UI" w:hAnsi="Segoe UI" w:cs="Segoe UI"/>
                <w:b/>
                <w:bCs/>
              </w:rPr>
              <w:t xml:space="preserve">F&amp;O:  </w:t>
            </w:r>
            <w:hyperlink r:id="rId106">
              <w:r w:rsidRPr="4655DADD">
                <w:rPr>
                  <w:rStyle w:val="Hyperlink"/>
                  <w:rFonts w:ascii="Segoe UI" w:hAnsi="Segoe UI" w:cs="Segoe UI"/>
                </w:rPr>
                <w:t>Request credentials to access D365 finance and operations product database</w:t>
              </w:r>
            </w:hyperlink>
          </w:p>
          <w:p w:rsidR="00CC232E" w:rsidP="4655DADD" w:rsidRDefault="00CC232E" w14:paraId="23996699" w14:textId="244EBF1F">
            <w:pPr>
              <w:pStyle w:val="ListParagraph"/>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3563" w:type="dxa"/>
          </w:tcPr>
          <w:p w:rsidRPr="00EF6699" w:rsidR="00CC232E" w:rsidP="00CC232E" w:rsidRDefault="00CC232E" w14:paraId="4F01CC6E"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Pr="00EF6699" w:rsidR="00CC232E" w:rsidTr="5D604710" w14:paraId="666A4906"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534" w:type="dxa"/>
          </w:tcPr>
          <w:p w:rsidR="00CC232E" w:rsidP="4655DADD" w:rsidRDefault="419C5E1C" w14:paraId="7EB85F8B" w14:textId="698747F3">
            <w:pPr>
              <w:rPr>
                <w:rFonts w:ascii="Segoe UI" w:hAnsi="Segoe UI" w:cs="Segoe UI"/>
              </w:rPr>
            </w:pPr>
            <w:r w:rsidRPr="4655DADD">
              <w:rPr>
                <w:rFonts w:ascii="Segoe UI" w:hAnsi="Segoe UI" w:cs="Segoe UI"/>
              </w:rPr>
              <w:t>Monitor Telemetry Analytics</w:t>
            </w:r>
          </w:p>
          <w:p w:rsidR="00CC232E" w:rsidP="00CC232E" w:rsidRDefault="00CC232E" w14:paraId="118CF93D" w14:textId="33A840CA">
            <w:pPr>
              <w:rPr>
                <w:rFonts w:ascii="Segoe UI" w:hAnsi="Segoe UI" w:cs="Segoe UI"/>
              </w:rPr>
            </w:pPr>
          </w:p>
          <w:p w:rsidR="7B013495" w:rsidP="1C47E10C" w:rsidRDefault="069AA457" w14:paraId="3AD4E5FC" w14:textId="7897389F">
            <w:pPr>
              <w:pStyle w:val="ListParagraph"/>
              <w:numPr>
                <w:ilvl w:val="0"/>
                <w:numId w:val="32"/>
              </w:numPr>
              <w:tabs>
                <w:tab w:val="right" w:pos="3318"/>
              </w:tabs>
              <w:rPr>
                <w:rFonts w:ascii="Segoe UI" w:hAnsi="Segoe UI" w:cs="Segoe UI"/>
                <w:b w:val="0"/>
                <w:bCs w:val="0"/>
              </w:rPr>
            </w:pPr>
            <w:r w:rsidRPr="38B0C0DE">
              <w:rPr>
                <w:rFonts w:ascii="Segoe UI" w:hAnsi="Segoe UI" w:cs="Segoe UI"/>
                <w:b w:val="0"/>
                <w:bCs w:val="0"/>
              </w:rPr>
              <w:t>Do you have specific governance requirements?</w:t>
            </w:r>
          </w:p>
          <w:p w:rsidR="11E09330" w:rsidP="38B0C0DE" w:rsidRDefault="11E09330" w14:paraId="38466273" w14:textId="35771E1E">
            <w:pPr>
              <w:pStyle w:val="ListParagraph"/>
              <w:numPr>
                <w:ilvl w:val="0"/>
                <w:numId w:val="32"/>
              </w:numPr>
              <w:tabs>
                <w:tab w:val="right" w:pos="3318"/>
              </w:tabs>
              <w:rPr>
                <w:rFonts w:ascii="Segoe UI" w:hAnsi="Segoe UI" w:cs="Segoe UI"/>
                <w:b w:val="0"/>
                <w:bCs w:val="0"/>
              </w:rPr>
            </w:pPr>
            <w:r w:rsidRPr="38B0C0DE">
              <w:rPr>
                <w:rFonts w:ascii="Segoe UI" w:hAnsi="Segoe UI" w:cs="Segoe UI"/>
                <w:b w:val="0"/>
                <w:bCs w:val="0"/>
              </w:rPr>
              <w:t xml:space="preserve">Evaluate Security Information and Event Management </w:t>
            </w:r>
            <w:r w:rsidRPr="38B0C0DE">
              <w:rPr>
                <w:rFonts w:ascii="Segoe UI" w:hAnsi="Segoe UI" w:cs="Segoe UI"/>
              </w:rPr>
              <w:t>(SIEM)</w:t>
            </w:r>
            <w:r w:rsidRPr="38B0C0DE">
              <w:rPr>
                <w:rFonts w:ascii="Segoe UI" w:hAnsi="Segoe UI" w:cs="Segoe UI"/>
                <w:b w:val="0"/>
                <w:bCs w:val="0"/>
              </w:rPr>
              <w:t xml:space="preserve"> implementation </w:t>
            </w:r>
          </w:p>
          <w:p w:rsidR="11E09330" w:rsidP="38B0C0DE" w:rsidRDefault="11E09330" w14:paraId="6F1E6DF9" w14:textId="4FACD44D">
            <w:pPr>
              <w:pStyle w:val="ListParagraph"/>
              <w:numPr>
                <w:ilvl w:val="0"/>
                <w:numId w:val="32"/>
              </w:numPr>
              <w:rPr>
                <w:b w:val="0"/>
                <w:bCs w:val="0"/>
              </w:rPr>
            </w:pPr>
            <w:r>
              <w:rPr>
                <w:b w:val="0"/>
                <w:bCs w:val="0"/>
              </w:rPr>
              <w:t xml:space="preserve">Evaluate Security Orchestration, Automation, and Response </w:t>
            </w:r>
            <w:r w:rsidRPr="38B0C0DE">
              <w:t>(SOAR)</w:t>
            </w:r>
            <w:r>
              <w:rPr>
                <w:b w:val="0"/>
                <w:bCs w:val="0"/>
              </w:rPr>
              <w:t xml:space="preserve"> implementation</w:t>
            </w:r>
          </w:p>
          <w:p w:rsidR="11E09330" w:rsidP="38B0C0DE" w:rsidRDefault="11E09330" w14:paraId="09ABA451" w14:textId="68489AAA">
            <w:pPr>
              <w:pStyle w:val="ListParagraph"/>
              <w:numPr>
                <w:ilvl w:val="0"/>
                <w:numId w:val="32"/>
              </w:numPr>
              <w:tabs>
                <w:tab w:val="right" w:pos="3318"/>
              </w:tabs>
            </w:pPr>
            <w:r w:rsidRPr="38B0C0DE">
              <w:rPr>
                <w:rFonts w:ascii="Segoe UI" w:hAnsi="Segoe UI" w:eastAsia="Segoe UI" w:cs="Segoe UI"/>
                <w:b w:val="0"/>
                <w:bCs w:val="0"/>
                <w:color w:val="091F2C"/>
              </w:rPr>
              <w:t xml:space="preserve">Evaluate </w:t>
            </w:r>
            <w:r w:rsidRPr="38B0C0DE">
              <w:rPr>
                <w:rFonts w:ascii="Segoe UI" w:hAnsi="Segoe UI" w:eastAsia="Segoe UI" w:cs="Segoe UI"/>
                <w:color w:val="091F2C"/>
              </w:rPr>
              <w:t xml:space="preserve">Data Governance </w:t>
            </w:r>
            <w:r w:rsidRPr="38B0C0DE">
              <w:rPr>
                <w:rFonts w:ascii="Segoe UI" w:hAnsi="Segoe UI" w:eastAsia="Segoe UI" w:cs="Segoe UI"/>
                <w:b w:val="0"/>
                <w:bCs w:val="0"/>
                <w:color w:val="091F2C"/>
              </w:rPr>
              <w:t>strategy and solution implementation</w:t>
            </w:r>
          </w:p>
          <w:p w:rsidR="00CC232E" w:rsidP="4655DADD" w:rsidRDefault="00CC232E" w14:paraId="51049ABA" w14:textId="6B0936DB">
            <w:pPr>
              <w:tabs>
                <w:tab w:val="right" w:pos="3318"/>
              </w:tabs>
              <w:rPr>
                <w:rFonts w:ascii="Segoe UI" w:hAnsi="Segoe UI" w:cs="Segoe UI"/>
              </w:rPr>
            </w:pPr>
          </w:p>
        </w:tc>
        <w:tc>
          <w:tcPr>
            <w:tcW w:w="3563" w:type="dxa"/>
          </w:tcPr>
          <w:p w:rsidR="00CC232E" w:rsidP="00CC232E" w:rsidRDefault="00CC232E" w14:paraId="2FCFDAEF" w14:textId="777777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w:history="1" r:id="rId107">
              <w:r w:rsidRPr="0032430D">
                <w:rPr>
                  <w:rStyle w:val="Hyperlink"/>
                  <w:rFonts w:ascii="Segoe UI" w:hAnsi="Segoe UI" w:cs="Segoe UI"/>
                </w:rPr>
                <w:t>Dynamics 365 connector for Microsoft Sentinel</w:t>
              </w:r>
            </w:hyperlink>
          </w:p>
          <w:p w:rsidR="0074177D" w:rsidP="0074177D" w:rsidRDefault="27C8406F" w14:paraId="540EDD1D" w14:textId="77777777">
            <w:pPr>
              <w:pStyle w:val="ListParagraph"/>
              <w:numPr>
                <w:ilvl w:val="0"/>
                <w:numId w:val="15"/>
              </w:num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08">
              <w:r w:rsidRPr="4655DADD">
                <w:rPr>
                  <w:rStyle w:val="Hyperlink"/>
                  <w:rFonts w:ascii="Segoe UI" w:hAnsi="Segoe UI" w:cs="Segoe UI"/>
                </w:rPr>
                <w:t>Data governance via Azure Purview</w:t>
              </w:r>
            </w:hyperlink>
          </w:p>
          <w:p w:rsidR="548836B5" w:rsidP="4655DADD" w:rsidRDefault="548836B5" w14:paraId="3B538A08" w14:textId="1431F19F">
            <w:pPr>
              <w:pStyle w:val="ListParagraph"/>
              <w:numPr>
                <w:ilvl w:val="0"/>
                <w:numId w:val="15"/>
              </w:num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09">
              <w:r w:rsidRPr="4655DADD">
                <w:rPr>
                  <w:rStyle w:val="Hyperlink"/>
                  <w:rFonts w:ascii="Segoe UI" w:hAnsi="Segoe UI" w:cs="Segoe UI"/>
                </w:rPr>
                <w:t>Power Apps Tenant-wide analytics</w:t>
              </w:r>
            </w:hyperlink>
          </w:p>
          <w:p w:rsidR="548836B5" w:rsidP="4655DADD" w:rsidRDefault="548836B5" w14:paraId="0EE28032" w14:textId="777777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10">
              <w:r w:rsidRPr="4655DADD">
                <w:rPr>
                  <w:rStyle w:val="Hyperlink"/>
                  <w:rFonts w:ascii="Segoe UI" w:hAnsi="Segoe UI" w:cs="Segoe UI"/>
                </w:rPr>
                <w:t>Power Automate analytics</w:t>
              </w:r>
            </w:hyperlink>
          </w:p>
          <w:p w:rsidR="548836B5" w:rsidP="4655DADD" w:rsidRDefault="152C3C18" w14:paraId="62E8CA43" w14:textId="777777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11">
              <w:r w:rsidRPr="5D604710">
                <w:rPr>
                  <w:rStyle w:val="Hyperlink"/>
                  <w:rFonts w:ascii="Segoe UI" w:hAnsi="Segoe UI" w:cs="Segoe UI"/>
                </w:rPr>
                <w:t>Using Data Lake</w:t>
              </w:r>
            </w:hyperlink>
          </w:p>
          <w:p w:rsidR="45125D61" w:rsidP="5D604710" w:rsidRDefault="45125D61" w14:paraId="790A97ED" w14:textId="5F53D0D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hyperlink r:id="rId112">
              <w:r w:rsidRPr="5D604710">
                <w:rPr>
                  <w:rStyle w:val="Hyperlink"/>
                  <w:rFonts w:ascii="Segoe UI" w:hAnsi="Segoe UI" w:cs="Segoe UI"/>
                </w:rPr>
                <w:t>Deploy the Microsoft Sentinel solution for Microsoft Power Platform</w:t>
              </w:r>
            </w:hyperlink>
          </w:p>
          <w:p w:rsidR="45125D61" w:rsidP="5D604710" w:rsidRDefault="45125D61" w14:paraId="7335BAE6" w14:textId="1E63506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5D604710">
              <w:rPr>
                <w:rFonts w:ascii="Segoe UI" w:hAnsi="Segoe UI" w:cs="Segoe UI"/>
                <w:b/>
                <w:bCs/>
              </w:rPr>
              <w:t>F&amp;O:</w:t>
            </w:r>
            <w:r w:rsidRPr="5D604710">
              <w:rPr>
                <w:rFonts w:ascii="Segoe UI" w:hAnsi="Segoe UI" w:cs="Segoe UI"/>
              </w:rPr>
              <w:t xml:space="preserve"> </w:t>
            </w:r>
            <w:hyperlink r:id="rId113">
              <w:r w:rsidRPr="5D604710">
                <w:rPr>
                  <w:rStyle w:val="Hyperlink"/>
                  <w:rFonts w:ascii="Segoe UI" w:hAnsi="Segoe UI" w:cs="Segoe UI"/>
                </w:rPr>
                <w:t>Microsoft Sentinel solution for Dynamics 365 Finance and Operations</w:t>
              </w:r>
            </w:hyperlink>
          </w:p>
          <w:p w:rsidR="5D604710" w:rsidP="5D604710" w:rsidRDefault="5D604710" w14:paraId="313ECB2C" w14:textId="1C7116E1">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p w:rsidR="4655DADD" w:rsidP="4655DADD" w:rsidRDefault="4655DADD" w14:paraId="27B54439" w14:textId="6361C273">
            <w:pPr>
              <w:pStyle w:val="ListParagraph"/>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rsidR="0074177D" w:rsidP="0074177D" w:rsidRDefault="0074177D" w14:paraId="38B0B693" w14:textId="51B10454">
            <w:pPr>
              <w:pStyle w:val="ListParagraph"/>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3563" w:type="dxa"/>
          </w:tcPr>
          <w:p w:rsidRPr="00EF6699" w:rsidR="00CC232E" w:rsidP="00CC232E" w:rsidRDefault="00CC232E" w14:paraId="6E58F98B"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Pr="00EF6699" w:rsidR="00FB350E" w:rsidTr="5D604710" w14:paraId="74C821F4" w14:textId="77777777">
        <w:trPr>
          <w:trHeight w:val="190"/>
        </w:trPr>
        <w:tc>
          <w:tcPr>
            <w:cnfStyle w:val="001000000000" w:firstRow="0" w:lastRow="0" w:firstColumn="1" w:lastColumn="0" w:oddVBand="0" w:evenVBand="0" w:oddHBand="0" w:evenHBand="0" w:firstRowFirstColumn="0" w:firstRowLastColumn="0" w:lastRowFirstColumn="0" w:lastRowLastColumn="0"/>
            <w:tcW w:w="3534" w:type="dxa"/>
          </w:tcPr>
          <w:p w:rsidR="00FB350E" w:rsidP="00FB350E" w:rsidRDefault="00FB350E" w14:paraId="0F334FB8" w14:textId="77777777">
            <w:pPr>
              <w:tabs>
                <w:tab w:val="right" w:pos="3318"/>
              </w:tabs>
              <w:rPr>
                <w:rFonts w:ascii="Segoe UI" w:hAnsi="Segoe UI" w:cs="Segoe UI"/>
                <w:b w:val="0"/>
                <w:bCs w:val="0"/>
              </w:rPr>
            </w:pPr>
            <w:r>
              <w:rPr>
                <w:rFonts w:ascii="Segoe UI" w:hAnsi="Segoe UI" w:cs="Segoe UI"/>
              </w:rPr>
              <w:t>Security Best Practices</w:t>
            </w:r>
          </w:p>
          <w:p w:rsidR="00FB350E" w:rsidP="00FB350E" w:rsidRDefault="00FB350E" w14:paraId="011D2A98" w14:textId="77777777">
            <w:pPr>
              <w:rPr>
                <w:rFonts w:ascii="Segoe UI" w:hAnsi="Segoe UI" w:cs="Segoe UI"/>
              </w:rPr>
            </w:pPr>
          </w:p>
        </w:tc>
        <w:tc>
          <w:tcPr>
            <w:tcW w:w="3563" w:type="dxa"/>
          </w:tcPr>
          <w:p w:rsidRPr="003C1D41" w:rsidR="003C1D41" w:rsidP="003C1D41" w:rsidRDefault="003C1D41" w14:paraId="28ED5AB3" w14:textId="77777777">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3C1D41">
              <w:rPr>
                <w:rFonts w:ascii="Segoe UI" w:hAnsi="Segoe UI" w:cs="Segoe UI"/>
              </w:rPr>
              <w:t xml:space="preserve">Apply </w:t>
            </w:r>
            <w:hyperlink w:history="1" r:id="rId114">
              <w:r w:rsidRPr="003C1D41">
                <w:rPr>
                  <w:rStyle w:val="Hyperlink"/>
                  <w:rFonts w:ascii="Segoe UI" w:hAnsi="Segoe UI" w:cs="Segoe UI"/>
                </w:rPr>
                <w:t>Context based AD policies</w:t>
              </w:r>
            </w:hyperlink>
            <w:r w:rsidRPr="003C1D41">
              <w:rPr>
                <w:rFonts w:ascii="Segoe UI" w:hAnsi="Segoe UI" w:cs="Segoe UI"/>
              </w:rPr>
              <w:t xml:space="preserve"> </w:t>
            </w:r>
          </w:p>
          <w:p w:rsidR="003C1D41" w:rsidP="003C1D41" w:rsidRDefault="003C1D41" w14:paraId="1D30EA68" w14:textId="3565D393">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w:history="1" r:id="rId115">
              <w:r w:rsidRPr="00935007">
                <w:rPr>
                  <w:rStyle w:val="Hyperlink"/>
                  <w:rFonts w:ascii="Segoe UI" w:hAnsi="Segoe UI" w:cs="Segoe UI"/>
                </w:rPr>
                <w:t>Block access by location with Microsoft Entra Conditional Access</w:t>
              </w:r>
            </w:hyperlink>
          </w:p>
          <w:p w:rsidR="003C1D41" w:rsidP="003C1D41" w:rsidRDefault="003C1D41" w14:paraId="789D5C90" w14:textId="04AF0DB7">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w:history="1" r:id="rId116">
              <w:r w:rsidRPr="00EB77F9">
                <w:rPr>
                  <w:rStyle w:val="Hyperlink"/>
                  <w:rFonts w:ascii="Segoe UI" w:hAnsi="Segoe UI" w:cs="Segoe UI"/>
                </w:rPr>
                <w:t>Continuous access evaluation</w:t>
              </w:r>
            </w:hyperlink>
          </w:p>
          <w:p w:rsidRPr="00D35A65" w:rsidR="00AE6A91" w:rsidP="003C1D41" w:rsidRDefault="003C1D41" w14:paraId="25E6D1E1" w14:textId="436AFE0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w:history="1" r:id="rId117">
              <w:r>
                <w:rPr>
                  <w:rStyle w:val="Hyperlink"/>
                  <w:rFonts w:ascii="Segoe UI" w:hAnsi="Segoe UI" w:cs="Segoe UI"/>
                </w:rPr>
                <w:t>Services Trust Portal Guidance</w:t>
              </w:r>
            </w:hyperlink>
          </w:p>
          <w:p w:rsidR="00FB350E" w:rsidP="003C1D41" w:rsidRDefault="00AE6A91" w14:paraId="56F7BB6B" w14:textId="230E59B7">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hyperlink w:history="1" r:id="rId118">
              <w:r w:rsidRPr="00D35A65">
                <w:rPr>
                  <w:rStyle w:val="Hyperlink"/>
                  <w:rFonts w:ascii="Segoe UI" w:hAnsi="Segoe UI" w:cs="Segoe UI"/>
                </w:rPr>
                <w:t>Penetration Testing Rules of Engagement</w:t>
              </w:r>
            </w:hyperlink>
          </w:p>
        </w:tc>
        <w:tc>
          <w:tcPr>
            <w:tcW w:w="3563" w:type="dxa"/>
          </w:tcPr>
          <w:p w:rsidRPr="00EF6699" w:rsidR="00FB350E" w:rsidP="00FB350E" w:rsidRDefault="00FB350E" w14:paraId="78DDEC88"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rsidRPr="00F430E4" w:rsidR="00FC1FB8" w:rsidP="38B0C0DE" w:rsidRDefault="00FC1FB8" w14:paraId="08B5F22A" w14:textId="20F672DF">
      <w:pPr>
        <w:rPr>
          <w:rFonts w:ascii="Segoe UI" w:hAnsi="Segoe UI" w:cs="Segoe UI"/>
          <w:b/>
          <w:bCs/>
        </w:rPr>
      </w:pPr>
      <w:r w:rsidRPr="5D604710">
        <w:rPr>
          <w:rFonts w:ascii="Segoe UI" w:hAnsi="Segoe UI" w:cs="Segoe UI"/>
          <w:b/>
          <w:bCs/>
        </w:rPr>
        <w:br w:type="page"/>
      </w:r>
      <w:r w:rsidRPr="5D604710" w:rsidR="43455729">
        <w:rPr>
          <w:rFonts w:ascii="system-ui" w:hAnsi="system-ui" w:eastAsia="system-ui" w:cs="system-ui"/>
          <w:sz w:val="24"/>
          <w:szCs w:val="24"/>
          <w:u w:val="single"/>
        </w:rPr>
        <w:lastRenderedPageBreak/>
        <w:t>Further guidelines listed in this artifact are not exhausted, implementers are always advised to look at product updates for updated guidance.</w:t>
      </w:r>
    </w:p>
    <w:p w:rsidRPr="00FC1FB8" w:rsidR="00C52375" w:rsidP="003928CC" w:rsidRDefault="7C75F4CB" w14:paraId="52B2DEE0" w14:textId="682258CF" w14:noSpellErr="1">
      <w:pPr>
        <w:pStyle w:val="TopicLevel1"/>
        <w:ind w:left="810"/>
        <w:rPr>
          <w:rFonts w:ascii="Segoe UI" w:hAnsi="Segoe UI" w:cs="Segoe UI"/>
          <w:b w:val="1"/>
          <w:bCs w:val="1"/>
          <w:sz w:val="36"/>
          <w:szCs w:val="36"/>
        </w:rPr>
      </w:pPr>
      <w:bookmarkStart w:name="_Toc813725022" w:id="112381268"/>
      <w:r w:rsidRPr="1244FDA5" w:rsidR="7C75F4CB">
        <w:rPr>
          <w:rFonts w:ascii="Segoe UI" w:hAnsi="Segoe UI" w:cs="Segoe UI"/>
          <w:b w:val="1"/>
          <w:bCs w:val="1"/>
          <w:sz w:val="36"/>
          <w:szCs w:val="36"/>
        </w:rPr>
        <w:t>Appendix</w:t>
      </w:r>
      <w:r w:rsidRPr="1244FDA5" w:rsidR="314CE20F">
        <w:rPr>
          <w:rFonts w:ascii="Segoe UI" w:hAnsi="Segoe UI" w:cs="Segoe UI"/>
          <w:b w:val="1"/>
          <w:bCs w:val="1"/>
          <w:sz w:val="36"/>
          <w:szCs w:val="36"/>
        </w:rPr>
        <w:t>:</w:t>
      </w:r>
      <w:bookmarkEnd w:id="112381268"/>
    </w:p>
    <w:p w:rsidR="003864D2" w:rsidP="0004598C" w:rsidRDefault="003864D2" w14:paraId="78C87550" w14:textId="023883BF">
      <w:pPr>
        <w:numPr>
          <w:ilvl w:val="0"/>
          <w:numId w:val="20"/>
        </w:numPr>
        <w:rPr>
          <w:rFonts w:ascii="Segoe UI" w:hAnsi="Segoe UI" w:cs="Segoe UI"/>
        </w:rPr>
      </w:pPr>
      <w:hyperlink r:id="rId119">
        <w:r w:rsidRPr="4655DADD">
          <w:rPr>
            <w:rStyle w:val="Hyperlink"/>
            <w:rFonts w:ascii="Segoe UI" w:hAnsi="Segoe UI" w:cs="Segoe UI"/>
          </w:rPr>
          <w:t>Dynamics 365 FastTrack Architecture Insights </w:t>
        </w:r>
      </w:hyperlink>
    </w:p>
    <w:p w:rsidR="006C5A98" w:rsidP="0004598C" w:rsidRDefault="00AB5EB4" w14:paraId="5DEEB284" w14:textId="6DDECA69">
      <w:pPr>
        <w:numPr>
          <w:ilvl w:val="0"/>
          <w:numId w:val="20"/>
        </w:numPr>
        <w:rPr>
          <w:rFonts w:ascii="Segoe UI" w:hAnsi="Segoe UI" w:cs="Segoe UI"/>
        </w:rPr>
      </w:pPr>
      <w:hyperlink w:history="1" r:id="rId120">
        <w:r w:rsidRPr="00AB5EB4">
          <w:rPr>
            <w:rStyle w:val="Hyperlink"/>
            <w:rFonts w:ascii="Segoe UI" w:hAnsi="Segoe UI" w:cs="Segoe UI"/>
          </w:rPr>
          <w:t>Microsoft Power Platform and Dataverse: Skill up on security by design</w:t>
        </w:r>
      </w:hyperlink>
    </w:p>
    <w:p w:rsidR="00C16C66" w:rsidP="0004598C" w:rsidRDefault="00C16C66" w14:paraId="5C2B5217" w14:textId="0C273F57">
      <w:pPr>
        <w:numPr>
          <w:ilvl w:val="0"/>
          <w:numId w:val="20"/>
        </w:numPr>
        <w:rPr>
          <w:rFonts w:ascii="Segoe UI" w:hAnsi="Segoe UI" w:cs="Segoe UI"/>
        </w:rPr>
      </w:pPr>
      <w:hyperlink w:history="1" r:id="rId121">
        <w:r w:rsidRPr="00C16C66">
          <w:rPr>
            <w:rStyle w:val="Hyperlink"/>
            <w:rFonts w:ascii="Segoe UI" w:hAnsi="Segoe UI" w:cs="Segoe UI"/>
          </w:rPr>
          <w:t>Cybersecurity Awareness - Power Platform</w:t>
        </w:r>
      </w:hyperlink>
    </w:p>
    <w:p w:rsidR="00D4267E" w:rsidP="0004598C" w:rsidRDefault="00D4267E" w14:paraId="53D5BA7C" w14:textId="77ADB557">
      <w:pPr>
        <w:numPr>
          <w:ilvl w:val="0"/>
          <w:numId w:val="20"/>
        </w:numPr>
        <w:rPr>
          <w:rFonts w:ascii="Segoe UI" w:hAnsi="Segoe UI" w:cs="Segoe UI"/>
        </w:rPr>
      </w:pPr>
      <w:hyperlink w:history="1" r:id="rId122">
        <w:r w:rsidRPr="000C6C73">
          <w:rPr>
            <w:rStyle w:val="Hyperlink"/>
            <w:rFonts w:ascii="Segoe UI" w:hAnsi="Segoe UI" w:cs="Segoe UI"/>
          </w:rPr>
          <w:t>Protecting Data with Dataverse Part 2: Security from Internal Threats (Users)</w:t>
        </w:r>
      </w:hyperlink>
    </w:p>
    <w:p w:rsidR="00DD75E0" w:rsidP="0004598C" w:rsidRDefault="00DD75E0" w14:paraId="4E1F3589" w14:textId="385DBA46">
      <w:pPr>
        <w:numPr>
          <w:ilvl w:val="0"/>
          <w:numId w:val="20"/>
        </w:numPr>
        <w:rPr>
          <w:rFonts w:ascii="Segoe UI" w:hAnsi="Segoe UI" w:cs="Segoe UI"/>
        </w:rPr>
      </w:pPr>
      <w:hyperlink w:history="1" r:id="rId123">
        <w:r w:rsidRPr="0092450B">
          <w:rPr>
            <w:rStyle w:val="Hyperlink"/>
            <w:rFonts w:ascii="Segoe UI" w:hAnsi="Segoe UI" w:cs="Segoe UI"/>
          </w:rPr>
          <w:t>Embrace proactive security with Zero Trust</w:t>
        </w:r>
      </w:hyperlink>
    </w:p>
    <w:p w:rsidR="00EC69BF" w:rsidP="0004598C" w:rsidRDefault="004E3A99" w14:paraId="080E8547" w14:textId="1CF9EE66">
      <w:pPr>
        <w:numPr>
          <w:ilvl w:val="0"/>
          <w:numId w:val="20"/>
        </w:numPr>
        <w:rPr>
          <w:rFonts w:ascii="Segoe UI" w:hAnsi="Segoe UI" w:cs="Segoe UI"/>
        </w:rPr>
      </w:pPr>
      <w:hyperlink w:history="1" r:id="rId124">
        <w:r w:rsidRPr="004E3A99">
          <w:rPr>
            <w:rStyle w:val="Hyperlink"/>
            <w:rFonts w:ascii="Segoe UI" w:hAnsi="Segoe UI" w:cs="Segoe UI"/>
          </w:rPr>
          <w:t>Power Platform and Dynamics 365 Apps – Guide to security and Compliance</w:t>
        </w:r>
      </w:hyperlink>
    </w:p>
    <w:p w:rsidR="00EE1083" w:rsidP="0004598C" w:rsidRDefault="00EE1083" w14:paraId="698C90E6" w14:textId="3888512D">
      <w:pPr>
        <w:numPr>
          <w:ilvl w:val="0"/>
          <w:numId w:val="20"/>
        </w:numPr>
        <w:rPr>
          <w:rFonts w:ascii="Segoe UI" w:hAnsi="Segoe UI" w:cs="Segoe UI"/>
        </w:rPr>
      </w:pPr>
      <w:hyperlink w:history="1" w:anchor="p=192" r:id="rId125">
        <w:r w:rsidRPr="00BB6CFC">
          <w:rPr>
            <w:rStyle w:val="Hyperlink"/>
            <w:rFonts w:ascii="Segoe UI" w:hAnsi="Segoe UI" w:cs="Segoe UI"/>
          </w:rPr>
          <w:t>Dynamics 365 implementation guidance</w:t>
        </w:r>
      </w:hyperlink>
    </w:p>
    <w:p w:rsidR="00C74056" w:rsidP="0004598C" w:rsidRDefault="00C74056" w14:paraId="445CA765" w14:textId="1F6522C3">
      <w:pPr>
        <w:numPr>
          <w:ilvl w:val="0"/>
          <w:numId w:val="20"/>
        </w:numPr>
        <w:rPr>
          <w:rFonts w:ascii="Segoe UI" w:hAnsi="Segoe UI" w:cs="Segoe UI"/>
        </w:rPr>
      </w:pPr>
      <w:hyperlink w:history="1" r:id="rId126">
        <w:r w:rsidRPr="00C74056">
          <w:rPr>
            <w:rStyle w:val="Hyperlink"/>
            <w:rFonts w:ascii="Segoe UI" w:hAnsi="Segoe UI" w:cs="Segoe UI"/>
          </w:rPr>
          <w:t>Solution architect series: Model security for Power Platform solutions</w:t>
        </w:r>
      </w:hyperlink>
    </w:p>
    <w:p w:rsidR="00666D12" w:rsidP="0004598C" w:rsidRDefault="00A06B35" w14:paraId="455340FB" w14:textId="664C7369">
      <w:pPr>
        <w:numPr>
          <w:ilvl w:val="0"/>
          <w:numId w:val="20"/>
        </w:numPr>
        <w:rPr>
          <w:rFonts w:ascii="Segoe UI" w:hAnsi="Segoe UI" w:cs="Segoe UI"/>
        </w:rPr>
      </w:pPr>
      <w:hyperlink w:history="1" r:id="rId127">
        <w:r w:rsidRPr="00A02E69">
          <w:rPr>
            <w:rStyle w:val="Hyperlink"/>
            <w:rFonts w:ascii="Segoe UI" w:hAnsi="Segoe UI" w:cs="Segoe UI"/>
          </w:rPr>
          <w:t>Implementation recommendations for Microsoft Power Platform environments</w:t>
        </w:r>
      </w:hyperlink>
    </w:p>
    <w:p w:rsidR="00A02E69" w:rsidP="0004598C" w:rsidRDefault="00A02E69" w14:paraId="43C25428" w14:textId="30658EA0">
      <w:pPr>
        <w:numPr>
          <w:ilvl w:val="0"/>
          <w:numId w:val="20"/>
        </w:numPr>
        <w:rPr>
          <w:rFonts w:ascii="Segoe UI" w:hAnsi="Segoe UI" w:cs="Segoe UI"/>
        </w:rPr>
      </w:pPr>
      <w:hyperlink w:history="1" r:id="rId128">
        <w:r w:rsidRPr="00366AE5">
          <w:rPr>
            <w:rStyle w:val="Hyperlink"/>
            <w:rFonts w:ascii="Segoe UI" w:hAnsi="Segoe UI" w:cs="Segoe UI"/>
          </w:rPr>
          <w:t>Power Platform security FAQs</w:t>
        </w:r>
      </w:hyperlink>
    </w:p>
    <w:p w:rsidR="0053225B" w:rsidP="0004598C" w:rsidRDefault="0053225B" w14:paraId="2AF3CBD3" w14:textId="010D41A4">
      <w:pPr>
        <w:numPr>
          <w:ilvl w:val="0"/>
          <w:numId w:val="20"/>
        </w:numPr>
        <w:rPr>
          <w:rFonts w:ascii="Segoe UI" w:hAnsi="Segoe UI" w:cs="Segoe UI"/>
        </w:rPr>
      </w:pPr>
      <w:hyperlink r:id="rId129">
        <w:r w:rsidRPr="0245453A">
          <w:rPr>
            <w:rStyle w:val="Hyperlink"/>
            <w:rFonts w:ascii="Segoe UI" w:hAnsi="Segoe UI" w:cs="Segoe UI"/>
          </w:rPr>
          <w:t>Secure your Dynamics 365 data and apps</w:t>
        </w:r>
      </w:hyperlink>
    </w:p>
    <w:p w:rsidR="0245453A" w:rsidP="0245453A" w:rsidRDefault="3BCF57A3" w14:paraId="6B8F824E" w14:textId="7A3E81F2">
      <w:pPr>
        <w:numPr>
          <w:ilvl w:val="0"/>
          <w:numId w:val="20"/>
        </w:numPr>
        <w:rPr>
          <w:rFonts w:ascii="Segoe UI" w:hAnsi="Segoe UI" w:cs="Segoe UI"/>
        </w:rPr>
      </w:pPr>
      <w:hyperlink r:id="rId130">
        <w:r w:rsidRPr="5D604710">
          <w:rPr>
            <w:rStyle w:val="Hyperlink"/>
            <w:rFonts w:ascii="Segoe UI" w:hAnsi="Segoe UI" w:cs="Segoe UI"/>
          </w:rPr>
          <w:t>Microsoft Power Platform security and governance documentation</w:t>
        </w:r>
      </w:hyperlink>
    </w:p>
    <w:p w:rsidR="09D484A8" w:rsidP="5D604710" w:rsidRDefault="09D484A8" w14:paraId="4E6FF54D" w14:textId="21305AE6">
      <w:pPr>
        <w:numPr>
          <w:ilvl w:val="0"/>
          <w:numId w:val="20"/>
        </w:numPr>
        <w:rPr>
          <w:rFonts w:ascii="Segoe UI" w:hAnsi="Segoe UI" w:cs="Segoe UI"/>
        </w:rPr>
      </w:pPr>
      <w:hyperlink r:id="rId131">
        <w:r w:rsidRPr="5D604710">
          <w:rPr>
            <w:rStyle w:val="Hyperlink"/>
            <w:rFonts w:ascii="Segoe UI" w:hAnsi="Segoe UI" w:cs="Segoe UI"/>
          </w:rPr>
          <w:t>IT Governance Controls for Your Copilot agents</w:t>
        </w:r>
      </w:hyperlink>
    </w:p>
    <w:p w:rsidR="0245453A" w:rsidP="38B0C0DE" w:rsidRDefault="0245453A" w14:paraId="37D41BD4" w14:textId="2F4D7CE8">
      <w:pPr>
        <w:ind w:left="720"/>
        <w:rPr>
          <w:rFonts w:ascii="Segoe UI" w:hAnsi="Segoe UI" w:cs="Segoe UI"/>
        </w:rPr>
      </w:pPr>
    </w:p>
    <w:p w:rsidR="007B2AA9" w:rsidP="007B2AA9" w:rsidRDefault="007B2AA9" w14:paraId="3750EFBD" w14:textId="77777777"/>
    <w:p w:rsidRPr="007B2AA9" w:rsidR="007B2AA9" w:rsidP="007B2AA9" w:rsidRDefault="007B2AA9" w14:paraId="7CFBD826" w14:textId="77777777">
      <w:pPr>
        <w:pStyle w:val="ListParagraph"/>
      </w:pPr>
    </w:p>
    <w:p w:rsidR="00A056CF" w:rsidRDefault="00A056CF" w14:paraId="79081BFC" w14:textId="77777777">
      <w:pPr>
        <w:rPr>
          <w:rFonts w:ascii="Segoe UI" w:hAnsi="Segoe UI" w:cs="Segoe UI"/>
        </w:rPr>
      </w:pPr>
    </w:p>
    <w:p w:rsidR="00C52375" w:rsidRDefault="00C52375" w14:paraId="6A7FE2F2" w14:textId="17E7B13D">
      <w:pPr>
        <w:rPr>
          <w:rFonts w:ascii="Segoe UI" w:hAnsi="Segoe UI" w:cs="Segoe UI"/>
        </w:rPr>
      </w:pPr>
    </w:p>
    <w:sectPr w:rsidR="00C52375" w:rsidSect="00D701D4">
      <w:footerReference w:type="default" r:id="rId132"/>
      <w:pgSz w:w="12240" w:h="15840" w:orient="portrait"/>
      <w:pgMar w:top="720" w:right="99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E773D" w:rsidP="006F3201" w:rsidRDefault="008E773D" w14:paraId="506D20AA" w14:textId="77777777">
      <w:pPr>
        <w:spacing w:after="0" w:line="240" w:lineRule="auto"/>
      </w:pPr>
      <w:r>
        <w:separator/>
      </w:r>
    </w:p>
  </w:endnote>
  <w:endnote w:type="continuationSeparator" w:id="0">
    <w:p w:rsidR="008E773D" w:rsidP="006F3201" w:rsidRDefault="008E773D" w14:paraId="3D1D985C" w14:textId="77777777">
      <w:pPr>
        <w:spacing w:after="0" w:line="240" w:lineRule="auto"/>
      </w:pPr>
      <w:r>
        <w:continuationSeparator/>
      </w:r>
    </w:p>
  </w:endnote>
  <w:endnote w:type="continuationNotice" w:id="1">
    <w:p w:rsidR="008E773D" w:rsidRDefault="008E773D" w14:paraId="2592A93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1031021"/>
      <w:docPartObj>
        <w:docPartGallery w:val="Page Numbers (Bottom of Page)"/>
        <w:docPartUnique/>
      </w:docPartObj>
    </w:sdtPr>
    <w:sdtEndPr>
      <w:rPr>
        <w:color w:val="7F7F7F" w:themeColor="background1" w:themeShade="7F"/>
        <w:spacing w:val="60"/>
      </w:rPr>
    </w:sdtEndPr>
    <w:sdtContent>
      <w:p w:rsidR="00186A75" w:rsidRDefault="00186A75" w14:paraId="06091FAA" w14:textId="4BE66890">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186A75" w:rsidRDefault="00186A75" w14:paraId="6B27DA0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E773D" w:rsidP="006F3201" w:rsidRDefault="008E773D" w14:paraId="5A724552" w14:textId="77777777">
      <w:pPr>
        <w:spacing w:after="0" w:line="240" w:lineRule="auto"/>
      </w:pPr>
      <w:r>
        <w:separator/>
      </w:r>
    </w:p>
  </w:footnote>
  <w:footnote w:type="continuationSeparator" w:id="0">
    <w:p w:rsidR="008E773D" w:rsidP="006F3201" w:rsidRDefault="008E773D" w14:paraId="0EAB21EA" w14:textId="77777777">
      <w:pPr>
        <w:spacing w:after="0" w:line="240" w:lineRule="auto"/>
      </w:pPr>
      <w:r>
        <w:continuationSeparator/>
      </w:r>
    </w:p>
  </w:footnote>
  <w:footnote w:type="continuationNotice" w:id="1">
    <w:p w:rsidR="008E773D" w:rsidRDefault="008E773D" w14:paraId="10B55C68"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C5836"/>
    <w:multiLevelType w:val="multilevel"/>
    <w:tmpl w:val="3638914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ind w:left="900" w:hanging="360"/>
      </w:pPr>
      <w:rPr>
        <w:rFonts w:hint="default" w:ascii="Symbol" w:hAnsi="Symbol"/>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EFE5048"/>
    <w:multiLevelType w:val="multilevel"/>
    <w:tmpl w:val="4D4249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color w:val="000000" w:themeColor="text1"/>
        <w:sz w:val="22"/>
        <w:szCs w:val="22"/>
      </w:rPr>
    </w:lvl>
    <w:lvl w:ilvl="2">
      <w:start w:val="1"/>
      <w:numFmt w:val="decimal"/>
      <w:lvlText w:val="%1.%2.%3."/>
      <w:lvlJc w:val="left"/>
      <w:pPr>
        <w:ind w:left="1224" w:hanging="504"/>
      </w:pPr>
      <w:rPr>
        <w:rFonts w:hint="default"/>
        <w:color w:val="000000" w:themeColor="text1"/>
      </w:rPr>
    </w:lvl>
    <w:lvl w:ilvl="3">
      <w:start w:val="1"/>
      <w:numFmt w:val="bullet"/>
      <w:lvlText w:val=""/>
      <w:lvlJc w:val="left"/>
      <w:pPr>
        <w:ind w:left="1440" w:hanging="360"/>
      </w:pPr>
      <w:rPr>
        <w:rFonts w:hint="default" w:ascii="Symbol" w:hAnsi="Symbol"/>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134D84"/>
    <w:multiLevelType w:val="hybridMultilevel"/>
    <w:tmpl w:val="246218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44600C1"/>
    <w:multiLevelType w:val="multilevel"/>
    <w:tmpl w:val="7BBC7850"/>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D4DE3"/>
    <w:multiLevelType w:val="hybridMultilevel"/>
    <w:tmpl w:val="A5C4C42C"/>
    <w:lvl w:ilvl="0" w:tplc="81A62064">
      <w:start w:val="1"/>
      <w:numFmt w:val="bullet"/>
      <w:lvlText w:val=""/>
      <w:lvlJc w:val="left"/>
      <w:pPr>
        <w:ind w:left="720" w:hanging="360"/>
      </w:pPr>
      <w:rPr>
        <w:rFonts w:hint="default" w:ascii="Symbol" w:hAnsi="Symbol"/>
      </w:rPr>
    </w:lvl>
    <w:lvl w:ilvl="1" w:tplc="DFCC53D8">
      <w:start w:val="1"/>
      <w:numFmt w:val="bullet"/>
      <w:lvlText w:val="o"/>
      <w:lvlJc w:val="left"/>
      <w:pPr>
        <w:ind w:left="1440" w:hanging="360"/>
      </w:pPr>
      <w:rPr>
        <w:rFonts w:hint="default" w:ascii="Courier New" w:hAnsi="Courier New"/>
      </w:rPr>
    </w:lvl>
    <w:lvl w:ilvl="2" w:tplc="F40AEC4E">
      <w:start w:val="1"/>
      <w:numFmt w:val="bullet"/>
      <w:lvlText w:val=""/>
      <w:lvlJc w:val="left"/>
      <w:pPr>
        <w:ind w:left="2160" w:hanging="360"/>
      </w:pPr>
      <w:rPr>
        <w:rFonts w:hint="default" w:ascii="Wingdings" w:hAnsi="Wingdings"/>
      </w:rPr>
    </w:lvl>
    <w:lvl w:ilvl="3" w:tplc="2E2CB98C">
      <w:start w:val="1"/>
      <w:numFmt w:val="bullet"/>
      <w:lvlText w:val=""/>
      <w:lvlJc w:val="left"/>
      <w:pPr>
        <w:ind w:left="2880" w:hanging="360"/>
      </w:pPr>
      <w:rPr>
        <w:rFonts w:hint="default" w:ascii="Symbol" w:hAnsi="Symbol"/>
      </w:rPr>
    </w:lvl>
    <w:lvl w:ilvl="4" w:tplc="A02086DE">
      <w:start w:val="1"/>
      <w:numFmt w:val="bullet"/>
      <w:lvlText w:val="o"/>
      <w:lvlJc w:val="left"/>
      <w:pPr>
        <w:ind w:left="3600" w:hanging="360"/>
      </w:pPr>
      <w:rPr>
        <w:rFonts w:hint="default" w:ascii="Courier New" w:hAnsi="Courier New"/>
      </w:rPr>
    </w:lvl>
    <w:lvl w:ilvl="5" w:tplc="6FE64F70">
      <w:start w:val="1"/>
      <w:numFmt w:val="bullet"/>
      <w:lvlText w:val=""/>
      <w:lvlJc w:val="left"/>
      <w:pPr>
        <w:ind w:left="4320" w:hanging="360"/>
      </w:pPr>
      <w:rPr>
        <w:rFonts w:hint="default" w:ascii="Wingdings" w:hAnsi="Wingdings"/>
      </w:rPr>
    </w:lvl>
    <w:lvl w:ilvl="6" w:tplc="DDFEEA06">
      <w:start w:val="1"/>
      <w:numFmt w:val="bullet"/>
      <w:lvlText w:val=""/>
      <w:lvlJc w:val="left"/>
      <w:pPr>
        <w:ind w:left="5040" w:hanging="360"/>
      </w:pPr>
      <w:rPr>
        <w:rFonts w:hint="default" w:ascii="Symbol" w:hAnsi="Symbol"/>
      </w:rPr>
    </w:lvl>
    <w:lvl w:ilvl="7" w:tplc="6C4E8CA0">
      <w:start w:val="1"/>
      <w:numFmt w:val="bullet"/>
      <w:lvlText w:val="o"/>
      <w:lvlJc w:val="left"/>
      <w:pPr>
        <w:ind w:left="5760" w:hanging="360"/>
      </w:pPr>
      <w:rPr>
        <w:rFonts w:hint="default" w:ascii="Courier New" w:hAnsi="Courier New"/>
      </w:rPr>
    </w:lvl>
    <w:lvl w:ilvl="8" w:tplc="7C2ABCA4">
      <w:start w:val="1"/>
      <w:numFmt w:val="bullet"/>
      <w:lvlText w:val=""/>
      <w:lvlJc w:val="left"/>
      <w:pPr>
        <w:ind w:left="6480" w:hanging="360"/>
      </w:pPr>
      <w:rPr>
        <w:rFonts w:hint="default" w:ascii="Wingdings" w:hAnsi="Wingdings"/>
      </w:rPr>
    </w:lvl>
  </w:abstractNum>
  <w:abstractNum w:abstractNumId="5" w15:restartNumberingAfterBreak="0">
    <w:nsid w:val="18A76177"/>
    <w:multiLevelType w:val="multilevel"/>
    <w:tmpl w:val="7BBC7850"/>
    <w:lvl w:ilvl="0">
      <w:start w:val="1"/>
      <w:numFmt w:val="bullet"/>
      <w:lvlText w:val=""/>
      <w:lvlJc w:val="left"/>
      <w:pPr>
        <w:tabs>
          <w:tab w:val="num" w:pos="720"/>
        </w:tabs>
        <w:ind w:left="720" w:hanging="360"/>
      </w:pPr>
      <w:rPr>
        <w:rFonts w:hint="default" w:ascii="Symbol" w:hAnsi="Symbo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6129D"/>
    <w:multiLevelType w:val="hybridMultilevel"/>
    <w:tmpl w:val="5D4224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AA274BD"/>
    <w:multiLevelType w:val="multilevel"/>
    <w:tmpl w:val="7BBC7850"/>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25D5E"/>
    <w:multiLevelType w:val="hybridMultilevel"/>
    <w:tmpl w:val="C51C4A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0DD7273"/>
    <w:multiLevelType w:val="multilevel"/>
    <w:tmpl w:val="FEC0D1A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0EE7023"/>
    <w:multiLevelType w:val="hybridMultilevel"/>
    <w:tmpl w:val="8EF609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3A401F9"/>
    <w:multiLevelType w:val="multilevel"/>
    <w:tmpl w:val="28EEB89C"/>
    <w:lvl w:ilvl="0">
      <w:start w:val="1"/>
      <w:numFmt w:val="bullet"/>
      <w:lvlText w:val=""/>
      <w:lvlJc w:val="left"/>
      <w:pPr>
        <w:ind w:left="720" w:hanging="360"/>
      </w:pPr>
      <w:rPr>
        <w:rFonts w:hint="default" w:ascii="Symbol" w:hAnsi="Symbol"/>
      </w:rPr>
    </w:lvl>
    <w:lvl w:ilvl="1">
      <w:start w:val="1"/>
      <w:numFmt w:val="decimal"/>
      <w:lvlText w:val="%1.%2"/>
      <w:lvlJc w:val="left"/>
      <w:pPr>
        <w:ind w:left="810" w:hanging="360"/>
      </w:pPr>
      <w:rPr>
        <w:b w:val="0"/>
        <w:bCs w:val="0"/>
        <w:color w:val="000000" w:themeColor="text1"/>
      </w:rPr>
    </w:lvl>
    <w:lvl w:ilvl="2">
      <w:start w:val="1"/>
      <w:numFmt w:val="decimal"/>
      <w:lvlText w:val="%1.%2.%3"/>
      <w:lvlJc w:val="left"/>
      <w:pPr>
        <w:ind w:left="2250" w:hanging="360"/>
      </w:pPr>
    </w:lvl>
    <w:lvl w:ilvl="3">
      <w:start w:val="1"/>
      <w:numFmt w:val="decimal"/>
      <w:lvlText w:val="%1.%2.%3.%4"/>
      <w:lvlJc w:val="left"/>
      <w:pPr>
        <w:ind w:left="3690" w:hanging="720"/>
      </w:pPr>
    </w:lvl>
    <w:lvl w:ilvl="4">
      <w:start w:val="1"/>
      <w:numFmt w:val="decimal"/>
      <w:lvlText w:val="%1.%2.%3.%4.%5"/>
      <w:lvlJc w:val="left"/>
      <w:pPr>
        <w:ind w:left="4770" w:hanging="720"/>
      </w:pPr>
    </w:lvl>
    <w:lvl w:ilvl="5">
      <w:start w:val="1"/>
      <w:numFmt w:val="decimal"/>
      <w:lvlText w:val="%1.%2.%3.%4.%5.%6"/>
      <w:lvlJc w:val="left"/>
      <w:pPr>
        <w:ind w:left="5850" w:hanging="720"/>
      </w:pPr>
    </w:lvl>
    <w:lvl w:ilvl="6">
      <w:start w:val="1"/>
      <w:numFmt w:val="decimal"/>
      <w:lvlText w:val="%1.%2.%3.%4.%5.%6.%7"/>
      <w:lvlJc w:val="left"/>
      <w:pPr>
        <w:ind w:left="7290" w:hanging="1080"/>
      </w:pPr>
    </w:lvl>
    <w:lvl w:ilvl="7">
      <w:start w:val="1"/>
      <w:numFmt w:val="decimal"/>
      <w:lvlText w:val="%1.%2.%3.%4.%5.%6.%7.%8"/>
      <w:lvlJc w:val="left"/>
      <w:pPr>
        <w:ind w:left="8370" w:hanging="1080"/>
      </w:pPr>
    </w:lvl>
    <w:lvl w:ilvl="8">
      <w:start w:val="1"/>
      <w:numFmt w:val="decimal"/>
      <w:lvlText w:val="%1.%2.%3.%4.%5.%6.%7.%8.%9"/>
      <w:lvlJc w:val="left"/>
      <w:pPr>
        <w:ind w:left="9450" w:hanging="1080"/>
      </w:pPr>
    </w:lvl>
  </w:abstractNum>
  <w:abstractNum w:abstractNumId="12" w15:restartNumberingAfterBreak="0">
    <w:nsid w:val="265841CB"/>
    <w:multiLevelType w:val="hybridMultilevel"/>
    <w:tmpl w:val="65444242"/>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3" w15:restartNumberingAfterBreak="0">
    <w:nsid w:val="26BE7EE9"/>
    <w:multiLevelType w:val="multilevel"/>
    <w:tmpl w:val="7BBC7850"/>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2D5F3C"/>
    <w:multiLevelType w:val="hybridMultilevel"/>
    <w:tmpl w:val="9F6A36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E8853BE"/>
    <w:multiLevelType w:val="hybridMultilevel"/>
    <w:tmpl w:val="EF1EE2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FA92407"/>
    <w:multiLevelType w:val="multilevel"/>
    <w:tmpl w:val="28EEB89C"/>
    <w:lvl w:ilvl="0">
      <w:start w:val="1"/>
      <w:numFmt w:val="bullet"/>
      <w:lvlText w:val=""/>
      <w:lvlJc w:val="left"/>
      <w:pPr>
        <w:ind w:left="720" w:hanging="360"/>
      </w:pPr>
      <w:rPr>
        <w:rFonts w:hint="default" w:ascii="Symbol" w:hAnsi="Symbol"/>
      </w:rPr>
    </w:lvl>
    <w:lvl w:ilvl="1">
      <w:start w:val="1"/>
      <w:numFmt w:val="decimal"/>
      <w:lvlText w:val="%1.%2"/>
      <w:lvlJc w:val="left"/>
      <w:pPr>
        <w:ind w:left="810" w:hanging="360"/>
      </w:pPr>
      <w:rPr>
        <w:b w:val="0"/>
        <w:bCs w:val="0"/>
        <w:color w:val="000000" w:themeColor="text1"/>
      </w:rPr>
    </w:lvl>
    <w:lvl w:ilvl="2">
      <w:start w:val="1"/>
      <w:numFmt w:val="decimal"/>
      <w:lvlText w:val="%1.%2.%3"/>
      <w:lvlJc w:val="left"/>
      <w:pPr>
        <w:ind w:left="2250" w:hanging="360"/>
      </w:pPr>
    </w:lvl>
    <w:lvl w:ilvl="3">
      <w:start w:val="1"/>
      <w:numFmt w:val="decimal"/>
      <w:lvlText w:val="%1.%2.%3.%4"/>
      <w:lvlJc w:val="left"/>
      <w:pPr>
        <w:ind w:left="3690" w:hanging="720"/>
      </w:pPr>
    </w:lvl>
    <w:lvl w:ilvl="4">
      <w:start w:val="1"/>
      <w:numFmt w:val="decimal"/>
      <w:lvlText w:val="%1.%2.%3.%4.%5"/>
      <w:lvlJc w:val="left"/>
      <w:pPr>
        <w:ind w:left="4770" w:hanging="720"/>
      </w:pPr>
    </w:lvl>
    <w:lvl w:ilvl="5">
      <w:start w:val="1"/>
      <w:numFmt w:val="decimal"/>
      <w:lvlText w:val="%1.%2.%3.%4.%5.%6"/>
      <w:lvlJc w:val="left"/>
      <w:pPr>
        <w:ind w:left="5850" w:hanging="720"/>
      </w:pPr>
    </w:lvl>
    <w:lvl w:ilvl="6">
      <w:start w:val="1"/>
      <w:numFmt w:val="decimal"/>
      <w:lvlText w:val="%1.%2.%3.%4.%5.%6.%7"/>
      <w:lvlJc w:val="left"/>
      <w:pPr>
        <w:ind w:left="7290" w:hanging="1080"/>
      </w:pPr>
    </w:lvl>
    <w:lvl w:ilvl="7">
      <w:start w:val="1"/>
      <w:numFmt w:val="decimal"/>
      <w:lvlText w:val="%1.%2.%3.%4.%5.%6.%7.%8"/>
      <w:lvlJc w:val="left"/>
      <w:pPr>
        <w:ind w:left="8370" w:hanging="1080"/>
      </w:pPr>
    </w:lvl>
    <w:lvl w:ilvl="8">
      <w:start w:val="1"/>
      <w:numFmt w:val="decimal"/>
      <w:lvlText w:val="%1.%2.%3.%4.%5.%6.%7.%8.%9"/>
      <w:lvlJc w:val="left"/>
      <w:pPr>
        <w:ind w:left="9450" w:hanging="1080"/>
      </w:pPr>
    </w:lvl>
  </w:abstractNum>
  <w:abstractNum w:abstractNumId="17" w15:restartNumberingAfterBreak="0">
    <w:nsid w:val="30B3701E"/>
    <w:multiLevelType w:val="hybridMultilevel"/>
    <w:tmpl w:val="23388A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5A41BA2"/>
    <w:multiLevelType w:val="hybridMultilevel"/>
    <w:tmpl w:val="8626E8FC"/>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abstractNum w:abstractNumId="19" w15:restartNumberingAfterBreak="0">
    <w:nsid w:val="36494A5A"/>
    <w:multiLevelType w:val="multilevel"/>
    <w:tmpl w:val="7BBC7850"/>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45D129"/>
    <w:multiLevelType w:val="hybridMultilevel"/>
    <w:tmpl w:val="9E16530E"/>
    <w:lvl w:ilvl="0" w:tplc="B82AB1B6">
      <w:start w:val="1"/>
      <w:numFmt w:val="bullet"/>
      <w:lvlText w:val=""/>
      <w:lvlJc w:val="left"/>
      <w:pPr>
        <w:ind w:left="720" w:hanging="360"/>
      </w:pPr>
      <w:rPr>
        <w:rFonts w:hint="default" w:ascii="Symbol" w:hAnsi="Symbol"/>
      </w:rPr>
    </w:lvl>
    <w:lvl w:ilvl="1" w:tplc="3064C008">
      <w:start w:val="1"/>
      <w:numFmt w:val="bullet"/>
      <w:lvlText w:val="o"/>
      <w:lvlJc w:val="left"/>
      <w:pPr>
        <w:ind w:left="1440" w:hanging="360"/>
      </w:pPr>
      <w:rPr>
        <w:rFonts w:hint="default" w:ascii="Courier New" w:hAnsi="Courier New"/>
      </w:rPr>
    </w:lvl>
    <w:lvl w:ilvl="2" w:tplc="72189C5A">
      <w:start w:val="1"/>
      <w:numFmt w:val="bullet"/>
      <w:lvlText w:val=""/>
      <w:lvlJc w:val="left"/>
      <w:pPr>
        <w:ind w:left="2160" w:hanging="360"/>
      </w:pPr>
      <w:rPr>
        <w:rFonts w:hint="default" w:ascii="Wingdings" w:hAnsi="Wingdings"/>
      </w:rPr>
    </w:lvl>
    <w:lvl w:ilvl="3" w:tplc="A6BA988E">
      <w:start w:val="1"/>
      <w:numFmt w:val="bullet"/>
      <w:lvlText w:val=""/>
      <w:lvlJc w:val="left"/>
      <w:pPr>
        <w:ind w:left="2880" w:hanging="360"/>
      </w:pPr>
      <w:rPr>
        <w:rFonts w:hint="default" w:ascii="Symbol" w:hAnsi="Symbol"/>
      </w:rPr>
    </w:lvl>
    <w:lvl w:ilvl="4" w:tplc="108AFBB6">
      <w:start w:val="1"/>
      <w:numFmt w:val="bullet"/>
      <w:lvlText w:val="o"/>
      <w:lvlJc w:val="left"/>
      <w:pPr>
        <w:ind w:left="3600" w:hanging="360"/>
      </w:pPr>
      <w:rPr>
        <w:rFonts w:hint="default" w:ascii="Courier New" w:hAnsi="Courier New"/>
      </w:rPr>
    </w:lvl>
    <w:lvl w:ilvl="5" w:tplc="03DA3A7C">
      <w:start w:val="1"/>
      <w:numFmt w:val="bullet"/>
      <w:lvlText w:val=""/>
      <w:lvlJc w:val="left"/>
      <w:pPr>
        <w:ind w:left="4320" w:hanging="360"/>
      </w:pPr>
      <w:rPr>
        <w:rFonts w:hint="default" w:ascii="Wingdings" w:hAnsi="Wingdings"/>
      </w:rPr>
    </w:lvl>
    <w:lvl w:ilvl="6" w:tplc="39C48F1E">
      <w:start w:val="1"/>
      <w:numFmt w:val="bullet"/>
      <w:lvlText w:val=""/>
      <w:lvlJc w:val="left"/>
      <w:pPr>
        <w:ind w:left="5040" w:hanging="360"/>
      </w:pPr>
      <w:rPr>
        <w:rFonts w:hint="default" w:ascii="Symbol" w:hAnsi="Symbol"/>
      </w:rPr>
    </w:lvl>
    <w:lvl w:ilvl="7" w:tplc="FCC82EE4">
      <w:start w:val="1"/>
      <w:numFmt w:val="bullet"/>
      <w:lvlText w:val="o"/>
      <w:lvlJc w:val="left"/>
      <w:pPr>
        <w:ind w:left="5760" w:hanging="360"/>
      </w:pPr>
      <w:rPr>
        <w:rFonts w:hint="default" w:ascii="Courier New" w:hAnsi="Courier New"/>
      </w:rPr>
    </w:lvl>
    <w:lvl w:ilvl="8" w:tplc="6394AEC6">
      <w:start w:val="1"/>
      <w:numFmt w:val="bullet"/>
      <w:lvlText w:val=""/>
      <w:lvlJc w:val="left"/>
      <w:pPr>
        <w:ind w:left="6480" w:hanging="360"/>
      </w:pPr>
      <w:rPr>
        <w:rFonts w:hint="default" w:ascii="Wingdings" w:hAnsi="Wingdings"/>
      </w:rPr>
    </w:lvl>
  </w:abstractNum>
  <w:abstractNum w:abstractNumId="21" w15:restartNumberingAfterBreak="0">
    <w:nsid w:val="44216636"/>
    <w:multiLevelType w:val="hybridMultilevel"/>
    <w:tmpl w:val="1A1CEA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4367DE1"/>
    <w:multiLevelType w:val="hybridMultilevel"/>
    <w:tmpl w:val="8334094A"/>
    <w:lvl w:ilvl="0" w:tplc="67E6752E">
      <w:numFmt w:val="bullet"/>
      <w:lvlText w:val="-"/>
      <w:lvlJc w:val="left"/>
      <w:pPr>
        <w:ind w:left="720" w:hanging="360"/>
      </w:pPr>
      <w:rPr>
        <w:rFonts w:hint="default" w:ascii="Segoe UI" w:hAnsi="Segoe UI" w:cs="Segoe U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5B737D2"/>
    <w:multiLevelType w:val="hybridMultilevel"/>
    <w:tmpl w:val="526C6D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74A15AA"/>
    <w:multiLevelType w:val="multilevel"/>
    <w:tmpl w:val="7BBC7850"/>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7856BA"/>
    <w:multiLevelType w:val="multilevel"/>
    <w:tmpl w:val="D49C0230"/>
    <w:lvl w:ilvl="0">
      <w:start w:val="1"/>
      <w:numFmt w:val="decimal"/>
      <w:lvlText w:val="%1."/>
      <w:lvlJc w:val="left"/>
      <w:pPr>
        <w:ind w:left="720" w:hanging="360"/>
      </w:pPr>
      <w:rPr>
        <w:rFonts w:hint="default"/>
      </w:rPr>
    </w:lvl>
    <w:lvl w:ilvl="1">
      <w:start w:val="1"/>
      <w:numFmt w:val="decimal"/>
      <w:lvlText w:val="%1.%2"/>
      <w:lvlJc w:val="left"/>
      <w:pPr>
        <w:ind w:left="810" w:hanging="360"/>
      </w:pPr>
      <w:rPr>
        <w:b w:val="0"/>
        <w:bCs w:val="0"/>
        <w:color w:val="000000" w:themeColor="text1"/>
      </w:rPr>
    </w:lvl>
    <w:lvl w:ilvl="2">
      <w:start w:val="1"/>
      <w:numFmt w:val="decimal"/>
      <w:lvlText w:val="%1.%2.%3"/>
      <w:lvlJc w:val="left"/>
      <w:pPr>
        <w:ind w:left="2250" w:hanging="360"/>
      </w:pPr>
    </w:lvl>
    <w:lvl w:ilvl="3">
      <w:start w:val="1"/>
      <w:numFmt w:val="decimal"/>
      <w:lvlText w:val="%1.%2.%3.%4"/>
      <w:lvlJc w:val="left"/>
      <w:pPr>
        <w:ind w:left="3690" w:hanging="720"/>
      </w:pPr>
    </w:lvl>
    <w:lvl w:ilvl="4">
      <w:start w:val="1"/>
      <w:numFmt w:val="decimal"/>
      <w:lvlText w:val="%1.%2.%3.%4.%5"/>
      <w:lvlJc w:val="left"/>
      <w:pPr>
        <w:ind w:left="4770" w:hanging="720"/>
      </w:pPr>
    </w:lvl>
    <w:lvl w:ilvl="5">
      <w:start w:val="1"/>
      <w:numFmt w:val="decimal"/>
      <w:lvlText w:val="%1.%2.%3.%4.%5.%6"/>
      <w:lvlJc w:val="left"/>
      <w:pPr>
        <w:ind w:left="5850" w:hanging="720"/>
      </w:pPr>
    </w:lvl>
    <w:lvl w:ilvl="6">
      <w:start w:val="1"/>
      <w:numFmt w:val="decimal"/>
      <w:lvlText w:val="%1.%2.%3.%4.%5.%6.%7"/>
      <w:lvlJc w:val="left"/>
      <w:pPr>
        <w:ind w:left="7290" w:hanging="1080"/>
      </w:pPr>
    </w:lvl>
    <w:lvl w:ilvl="7">
      <w:start w:val="1"/>
      <w:numFmt w:val="decimal"/>
      <w:lvlText w:val="%1.%2.%3.%4.%5.%6.%7.%8"/>
      <w:lvlJc w:val="left"/>
      <w:pPr>
        <w:ind w:left="8370" w:hanging="1080"/>
      </w:pPr>
    </w:lvl>
    <w:lvl w:ilvl="8">
      <w:start w:val="1"/>
      <w:numFmt w:val="decimal"/>
      <w:lvlText w:val="%1.%2.%3.%4.%5.%6.%7.%8.%9"/>
      <w:lvlJc w:val="left"/>
      <w:pPr>
        <w:ind w:left="9450" w:hanging="1080"/>
      </w:pPr>
    </w:lvl>
  </w:abstractNum>
  <w:abstractNum w:abstractNumId="26" w15:restartNumberingAfterBreak="0">
    <w:nsid w:val="5762D919"/>
    <w:multiLevelType w:val="hybridMultilevel"/>
    <w:tmpl w:val="8C146CFC"/>
    <w:lvl w:ilvl="0" w:tplc="9B7EAFBA">
      <w:start w:val="1"/>
      <w:numFmt w:val="bullet"/>
      <w:lvlText w:val=""/>
      <w:lvlJc w:val="left"/>
      <w:pPr>
        <w:ind w:left="720" w:hanging="360"/>
      </w:pPr>
      <w:rPr>
        <w:rFonts w:hint="default" w:ascii="Symbol" w:hAnsi="Symbol"/>
      </w:rPr>
    </w:lvl>
    <w:lvl w:ilvl="1" w:tplc="14009A18">
      <w:start w:val="1"/>
      <w:numFmt w:val="bullet"/>
      <w:lvlText w:val="o"/>
      <w:lvlJc w:val="left"/>
      <w:pPr>
        <w:ind w:left="1440" w:hanging="360"/>
      </w:pPr>
      <w:rPr>
        <w:rFonts w:hint="default" w:ascii="Courier New" w:hAnsi="Courier New"/>
      </w:rPr>
    </w:lvl>
    <w:lvl w:ilvl="2" w:tplc="2DB628A4">
      <w:start w:val="1"/>
      <w:numFmt w:val="bullet"/>
      <w:lvlText w:val=""/>
      <w:lvlJc w:val="left"/>
      <w:pPr>
        <w:ind w:left="2160" w:hanging="360"/>
      </w:pPr>
      <w:rPr>
        <w:rFonts w:hint="default" w:ascii="Wingdings" w:hAnsi="Wingdings"/>
      </w:rPr>
    </w:lvl>
    <w:lvl w:ilvl="3" w:tplc="9016046A">
      <w:start w:val="1"/>
      <w:numFmt w:val="bullet"/>
      <w:lvlText w:val=""/>
      <w:lvlJc w:val="left"/>
      <w:pPr>
        <w:ind w:left="2880" w:hanging="360"/>
      </w:pPr>
      <w:rPr>
        <w:rFonts w:hint="default" w:ascii="Symbol" w:hAnsi="Symbol"/>
      </w:rPr>
    </w:lvl>
    <w:lvl w:ilvl="4" w:tplc="D7CE88F4">
      <w:start w:val="1"/>
      <w:numFmt w:val="bullet"/>
      <w:lvlText w:val="o"/>
      <w:lvlJc w:val="left"/>
      <w:pPr>
        <w:ind w:left="3600" w:hanging="360"/>
      </w:pPr>
      <w:rPr>
        <w:rFonts w:hint="default" w:ascii="Courier New" w:hAnsi="Courier New"/>
      </w:rPr>
    </w:lvl>
    <w:lvl w:ilvl="5" w:tplc="9A8EDC02">
      <w:start w:val="1"/>
      <w:numFmt w:val="bullet"/>
      <w:lvlText w:val=""/>
      <w:lvlJc w:val="left"/>
      <w:pPr>
        <w:ind w:left="4320" w:hanging="360"/>
      </w:pPr>
      <w:rPr>
        <w:rFonts w:hint="default" w:ascii="Wingdings" w:hAnsi="Wingdings"/>
      </w:rPr>
    </w:lvl>
    <w:lvl w:ilvl="6" w:tplc="CA2C7D68">
      <w:start w:val="1"/>
      <w:numFmt w:val="bullet"/>
      <w:lvlText w:val=""/>
      <w:lvlJc w:val="left"/>
      <w:pPr>
        <w:ind w:left="5040" w:hanging="360"/>
      </w:pPr>
      <w:rPr>
        <w:rFonts w:hint="default" w:ascii="Symbol" w:hAnsi="Symbol"/>
      </w:rPr>
    </w:lvl>
    <w:lvl w:ilvl="7" w:tplc="8466A4E6">
      <w:start w:val="1"/>
      <w:numFmt w:val="bullet"/>
      <w:lvlText w:val="o"/>
      <w:lvlJc w:val="left"/>
      <w:pPr>
        <w:ind w:left="5760" w:hanging="360"/>
      </w:pPr>
      <w:rPr>
        <w:rFonts w:hint="default" w:ascii="Courier New" w:hAnsi="Courier New"/>
      </w:rPr>
    </w:lvl>
    <w:lvl w:ilvl="8" w:tplc="89A64186">
      <w:start w:val="1"/>
      <w:numFmt w:val="bullet"/>
      <w:lvlText w:val=""/>
      <w:lvlJc w:val="left"/>
      <w:pPr>
        <w:ind w:left="6480" w:hanging="360"/>
      </w:pPr>
      <w:rPr>
        <w:rFonts w:hint="default" w:ascii="Wingdings" w:hAnsi="Wingdings"/>
      </w:rPr>
    </w:lvl>
  </w:abstractNum>
  <w:abstractNum w:abstractNumId="27" w15:restartNumberingAfterBreak="0">
    <w:nsid w:val="65B26068"/>
    <w:multiLevelType w:val="hybridMultilevel"/>
    <w:tmpl w:val="FFFFFFFF"/>
    <w:lvl w:ilvl="0" w:tplc="9128494E">
      <w:start w:val="1"/>
      <w:numFmt w:val="bullet"/>
      <w:lvlText w:val=""/>
      <w:lvlJc w:val="left"/>
      <w:pPr>
        <w:ind w:left="720" w:hanging="360"/>
      </w:pPr>
      <w:rPr>
        <w:rFonts w:hint="default" w:ascii="Symbol" w:hAnsi="Symbol"/>
      </w:rPr>
    </w:lvl>
    <w:lvl w:ilvl="1" w:tplc="835E52FC">
      <w:start w:val="1"/>
      <w:numFmt w:val="bullet"/>
      <w:lvlText w:val="o"/>
      <w:lvlJc w:val="left"/>
      <w:pPr>
        <w:ind w:left="1440" w:hanging="360"/>
      </w:pPr>
      <w:rPr>
        <w:rFonts w:hint="default" w:ascii="Courier New" w:hAnsi="Courier New"/>
      </w:rPr>
    </w:lvl>
    <w:lvl w:ilvl="2" w:tplc="06D42C4E">
      <w:start w:val="1"/>
      <w:numFmt w:val="bullet"/>
      <w:lvlText w:val=""/>
      <w:lvlJc w:val="left"/>
      <w:pPr>
        <w:ind w:left="2160" w:hanging="360"/>
      </w:pPr>
      <w:rPr>
        <w:rFonts w:hint="default" w:ascii="Wingdings" w:hAnsi="Wingdings"/>
      </w:rPr>
    </w:lvl>
    <w:lvl w:ilvl="3" w:tplc="2BE2E37E">
      <w:start w:val="1"/>
      <w:numFmt w:val="bullet"/>
      <w:lvlText w:val=""/>
      <w:lvlJc w:val="left"/>
      <w:pPr>
        <w:ind w:left="2880" w:hanging="360"/>
      </w:pPr>
      <w:rPr>
        <w:rFonts w:hint="default" w:ascii="Symbol" w:hAnsi="Symbol"/>
      </w:rPr>
    </w:lvl>
    <w:lvl w:ilvl="4" w:tplc="FDB0E7FA">
      <w:start w:val="1"/>
      <w:numFmt w:val="bullet"/>
      <w:lvlText w:val="o"/>
      <w:lvlJc w:val="left"/>
      <w:pPr>
        <w:ind w:left="3600" w:hanging="360"/>
      </w:pPr>
      <w:rPr>
        <w:rFonts w:hint="default" w:ascii="Courier New" w:hAnsi="Courier New"/>
      </w:rPr>
    </w:lvl>
    <w:lvl w:ilvl="5" w:tplc="09D6C4F4">
      <w:start w:val="1"/>
      <w:numFmt w:val="bullet"/>
      <w:lvlText w:val=""/>
      <w:lvlJc w:val="left"/>
      <w:pPr>
        <w:ind w:left="4320" w:hanging="360"/>
      </w:pPr>
      <w:rPr>
        <w:rFonts w:hint="default" w:ascii="Wingdings" w:hAnsi="Wingdings"/>
      </w:rPr>
    </w:lvl>
    <w:lvl w:ilvl="6" w:tplc="6352967E">
      <w:start w:val="1"/>
      <w:numFmt w:val="bullet"/>
      <w:lvlText w:val=""/>
      <w:lvlJc w:val="left"/>
      <w:pPr>
        <w:ind w:left="5040" w:hanging="360"/>
      </w:pPr>
      <w:rPr>
        <w:rFonts w:hint="default" w:ascii="Symbol" w:hAnsi="Symbol"/>
      </w:rPr>
    </w:lvl>
    <w:lvl w:ilvl="7" w:tplc="C42E9566">
      <w:start w:val="1"/>
      <w:numFmt w:val="bullet"/>
      <w:lvlText w:val="o"/>
      <w:lvlJc w:val="left"/>
      <w:pPr>
        <w:ind w:left="5760" w:hanging="360"/>
      </w:pPr>
      <w:rPr>
        <w:rFonts w:hint="default" w:ascii="Courier New" w:hAnsi="Courier New"/>
      </w:rPr>
    </w:lvl>
    <w:lvl w:ilvl="8" w:tplc="D3FE2CFA">
      <w:start w:val="1"/>
      <w:numFmt w:val="bullet"/>
      <w:lvlText w:val=""/>
      <w:lvlJc w:val="left"/>
      <w:pPr>
        <w:ind w:left="6480" w:hanging="360"/>
      </w:pPr>
      <w:rPr>
        <w:rFonts w:hint="default" w:ascii="Wingdings" w:hAnsi="Wingdings"/>
      </w:rPr>
    </w:lvl>
  </w:abstractNum>
  <w:abstractNum w:abstractNumId="28" w15:restartNumberingAfterBreak="0">
    <w:nsid w:val="65D430AC"/>
    <w:multiLevelType w:val="multilevel"/>
    <w:tmpl w:val="3638914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ind w:left="900" w:hanging="360"/>
      </w:pPr>
      <w:rPr>
        <w:rFonts w:hint="default" w:ascii="Symbol" w:hAnsi="Symbol"/>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77F10E2"/>
    <w:multiLevelType w:val="hybridMultilevel"/>
    <w:tmpl w:val="B7F028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A8C126F"/>
    <w:multiLevelType w:val="multilevel"/>
    <w:tmpl w:val="7BBC7850"/>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73A761"/>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1" w16cid:durableId="1395153561">
    <w:abstractNumId w:val="20"/>
  </w:num>
  <w:num w:numId="2" w16cid:durableId="970475144">
    <w:abstractNumId w:val="27"/>
  </w:num>
  <w:num w:numId="3" w16cid:durableId="987367504">
    <w:abstractNumId w:val="26"/>
  </w:num>
  <w:num w:numId="4" w16cid:durableId="1501627514">
    <w:abstractNumId w:val="4"/>
  </w:num>
  <w:num w:numId="5" w16cid:durableId="2082672157">
    <w:abstractNumId w:val="31"/>
  </w:num>
  <w:num w:numId="6" w16cid:durableId="1840466015">
    <w:abstractNumId w:val="25"/>
  </w:num>
  <w:num w:numId="7" w16cid:durableId="1469786318">
    <w:abstractNumId w:val="1"/>
  </w:num>
  <w:num w:numId="8" w16cid:durableId="644507612">
    <w:abstractNumId w:val="18"/>
  </w:num>
  <w:num w:numId="9" w16cid:durableId="1318847738">
    <w:abstractNumId w:val="11"/>
  </w:num>
  <w:num w:numId="10" w16cid:durableId="1638491550">
    <w:abstractNumId w:val="16"/>
  </w:num>
  <w:num w:numId="11" w16cid:durableId="471561805">
    <w:abstractNumId w:val="22"/>
  </w:num>
  <w:num w:numId="12" w16cid:durableId="888301091">
    <w:abstractNumId w:val="8"/>
  </w:num>
  <w:num w:numId="13" w16cid:durableId="1992126636">
    <w:abstractNumId w:val="21"/>
  </w:num>
  <w:num w:numId="14" w16cid:durableId="1657882315">
    <w:abstractNumId w:val="6"/>
  </w:num>
  <w:num w:numId="15" w16cid:durableId="1726370345">
    <w:abstractNumId w:val="14"/>
  </w:num>
  <w:num w:numId="16" w16cid:durableId="911429084">
    <w:abstractNumId w:val="17"/>
  </w:num>
  <w:num w:numId="17" w16cid:durableId="477495839">
    <w:abstractNumId w:val="2"/>
  </w:num>
  <w:num w:numId="18" w16cid:durableId="1185942924">
    <w:abstractNumId w:val="29"/>
  </w:num>
  <w:num w:numId="19" w16cid:durableId="875511549">
    <w:abstractNumId w:val="15"/>
  </w:num>
  <w:num w:numId="20" w16cid:durableId="1507328434">
    <w:abstractNumId w:val="5"/>
  </w:num>
  <w:num w:numId="21" w16cid:durableId="1298800502">
    <w:abstractNumId w:val="19"/>
  </w:num>
  <w:num w:numId="22" w16cid:durableId="1202210563">
    <w:abstractNumId w:val="3"/>
  </w:num>
  <w:num w:numId="23" w16cid:durableId="1077674101">
    <w:abstractNumId w:val="13"/>
  </w:num>
  <w:num w:numId="24" w16cid:durableId="999313918">
    <w:abstractNumId w:val="24"/>
  </w:num>
  <w:num w:numId="25" w16cid:durableId="1956985789">
    <w:abstractNumId w:val="30"/>
  </w:num>
  <w:num w:numId="26" w16cid:durableId="1545361284">
    <w:abstractNumId w:val="7"/>
  </w:num>
  <w:num w:numId="27" w16cid:durableId="1568489273">
    <w:abstractNumId w:val="12"/>
  </w:num>
  <w:num w:numId="28" w16cid:durableId="1516724924">
    <w:abstractNumId w:val="10"/>
  </w:num>
  <w:num w:numId="29" w16cid:durableId="1221866203">
    <w:abstractNumId w:val="23"/>
  </w:num>
  <w:num w:numId="30" w16cid:durableId="1012873335">
    <w:abstractNumId w:val="9"/>
  </w:num>
  <w:num w:numId="31" w16cid:durableId="1735464364">
    <w:abstractNumId w:val="28"/>
  </w:num>
  <w:num w:numId="32" w16cid:durableId="285236493">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removeDateAndTime/>
  <w:stylePaneFormatFilter w:val="1208" w:allStyles="0" w:customStyles="0" w:latentStyles="0" w:stylesInUse="1" w:headingStyles="0" w:numberingStyles="0" w:tableStyles="0" w:directFormattingOnRuns="0" w:directFormattingOnParagraphs="1" w:directFormattingOnNumbering="0" w:directFormattingOnTables="0" w:clearFormatting="1" w:top3HeadingStyles="0" w:visibleStyles="0" w:alternateStyleNames="0"/>
  <w:stylePaneSortMethod w:val="0000"/>
  <w:trackRevisions w:val="false"/>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GzsLA0Mjc0MDIzMTNS0lEKTi0uzszPAykwrAUA2ke1oiwAAAA="/>
  </w:docVars>
  <w:rsids>
    <w:rsidRoot w:val="006F3201"/>
    <w:rsid w:val="00000249"/>
    <w:rsid w:val="0000057C"/>
    <w:rsid w:val="0000083C"/>
    <w:rsid w:val="00001F03"/>
    <w:rsid w:val="00003F63"/>
    <w:rsid w:val="00004511"/>
    <w:rsid w:val="00004568"/>
    <w:rsid w:val="0000572F"/>
    <w:rsid w:val="0000583E"/>
    <w:rsid w:val="0000622C"/>
    <w:rsid w:val="00006761"/>
    <w:rsid w:val="000075C9"/>
    <w:rsid w:val="0000766C"/>
    <w:rsid w:val="0000796C"/>
    <w:rsid w:val="00010676"/>
    <w:rsid w:val="00010AA7"/>
    <w:rsid w:val="000111EE"/>
    <w:rsid w:val="00011AE1"/>
    <w:rsid w:val="0001222E"/>
    <w:rsid w:val="0001297E"/>
    <w:rsid w:val="00013C18"/>
    <w:rsid w:val="0001427A"/>
    <w:rsid w:val="00014B24"/>
    <w:rsid w:val="00014DC9"/>
    <w:rsid w:val="00015B13"/>
    <w:rsid w:val="00015F4D"/>
    <w:rsid w:val="0001607D"/>
    <w:rsid w:val="00016822"/>
    <w:rsid w:val="00016CB1"/>
    <w:rsid w:val="0001780E"/>
    <w:rsid w:val="000178F7"/>
    <w:rsid w:val="00021A08"/>
    <w:rsid w:val="00021B16"/>
    <w:rsid w:val="00023226"/>
    <w:rsid w:val="000233E4"/>
    <w:rsid w:val="000235D2"/>
    <w:rsid w:val="000245F7"/>
    <w:rsid w:val="000249BE"/>
    <w:rsid w:val="00025C95"/>
    <w:rsid w:val="0002625E"/>
    <w:rsid w:val="00026CE7"/>
    <w:rsid w:val="00027934"/>
    <w:rsid w:val="00027C05"/>
    <w:rsid w:val="00027D63"/>
    <w:rsid w:val="00030411"/>
    <w:rsid w:val="0003062C"/>
    <w:rsid w:val="0003114D"/>
    <w:rsid w:val="00033101"/>
    <w:rsid w:val="000352E6"/>
    <w:rsid w:val="00035702"/>
    <w:rsid w:val="00035732"/>
    <w:rsid w:val="0003580B"/>
    <w:rsid w:val="0003608F"/>
    <w:rsid w:val="000361E0"/>
    <w:rsid w:val="000367E9"/>
    <w:rsid w:val="000369C6"/>
    <w:rsid w:val="00037016"/>
    <w:rsid w:val="00037768"/>
    <w:rsid w:val="00041070"/>
    <w:rsid w:val="00042143"/>
    <w:rsid w:val="00042763"/>
    <w:rsid w:val="00042D8E"/>
    <w:rsid w:val="00043647"/>
    <w:rsid w:val="00044701"/>
    <w:rsid w:val="0004521F"/>
    <w:rsid w:val="0004598C"/>
    <w:rsid w:val="00045BD2"/>
    <w:rsid w:val="00045E28"/>
    <w:rsid w:val="00046C32"/>
    <w:rsid w:val="0004703B"/>
    <w:rsid w:val="00047898"/>
    <w:rsid w:val="00051102"/>
    <w:rsid w:val="000515F2"/>
    <w:rsid w:val="00052A6E"/>
    <w:rsid w:val="000537B9"/>
    <w:rsid w:val="00053AD5"/>
    <w:rsid w:val="00053AF4"/>
    <w:rsid w:val="000549FC"/>
    <w:rsid w:val="00055237"/>
    <w:rsid w:val="00056098"/>
    <w:rsid w:val="00056684"/>
    <w:rsid w:val="000571FA"/>
    <w:rsid w:val="000576C5"/>
    <w:rsid w:val="00060453"/>
    <w:rsid w:val="00061002"/>
    <w:rsid w:val="0006139C"/>
    <w:rsid w:val="000616F0"/>
    <w:rsid w:val="00061892"/>
    <w:rsid w:val="00062292"/>
    <w:rsid w:val="000624D7"/>
    <w:rsid w:val="00062ADC"/>
    <w:rsid w:val="000632B3"/>
    <w:rsid w:val="00064960"/>
    <w:rsid w:val="00064FB2"/>
    <w:rsid w:val="00065CBC"/>
    <w:rsid w:val="00066498"/>
    <w:rsid w:val="00066960"/>
    <w:rsid w:val="00066DE3"/>
    <w:rsid w:val="00066E88"/>
    <w:rsid w:val="00067189"/>
    <w:rsid w:val="000678DF"/>
    <w:rsid w:val="000678F7"/>
    <w:rsid w:val="00070794"/>
    <w:rsid w:val="00070CE2"/>
    <w:rsid w:val="00071012"/>
    <w:rsid w:val="0007233D"/>
    <w:rsid w:val="00072C5A"/>
    <w:rsid w:val="000730EF"/>
    <w:rsid w:val="00073E74"/>
    <w:rsid w:val="00074B46"/>
    <w:rsid w:val="000752CD"/>
    <w:rsid w:val="00075C30"/>
    <w:rsid w:val="000762D5"/>
    <w:rsid w:val="0007631C"/>
    <w:rsid w:val="000769B3"/>
    <w:rsid w:val="0007793F"/>
    <w:rsid w:val="00077DB2"/>
    <w:rsid w:val="00077F3E"/>
    <w:rsid w:val="000800F5"/>
    <w:rsid w:val="00080481"/>
    <w:rsid w:val="00081B1F"/>
    <w:rsid w:val="00082367"/>
    <w:rsid w:val="00082AB7"/>
    <w:rsid w:val="00082DE3"/>
    <w:rsid w:val="000839E6"/>
    <w:rsid w:val="00085849"/>
    <w:rsid w:val="00085F12"/>
    <w:rsid w:val="00085FA9"/>
    <w:rsid w:val="00086048"/>
    <w:rsid w:val="00086FC4"/>
    <w:rsid w:val="00087408"/>
    <w:rsid w:val="00092F8D"/>
    <w:rsid w:val="00093065"/>
    <w:rsid w:val="000930D2"/>
    <w:rsid w:val="00093385"/>
    <w:rsid w:val="00093D8A"/>
    <w:rsid w:val="00093ED5"/>
    <w:rsid w:val="00093F2A"/>
    <w:rsid w:val="000940CB"/>
    <w:rsid w:val="00094D5D"/>
    <w:rsid w:val="000960E0"/>
    <w:rsid w:val="00096186"/>
    <w:rsid w:val="000A016D"/>
    <w:rsid w:val="000A0280"/>
    <w:rsid w:val="000A073E"/>
    <w:rsid w:val="000A0915"/>
    <w:rsid w:val="000A12FB"/>
    <w:rsid w:val="000A1552"/>
    <w:rsid w:val="000A27AE"/>
    <w:rsid w:val="000A28A2"/>
    <w:rsid w:val="000A3B45"/>
    <w:rsid w:val="000A4274"/>
    <w:rsid w:val="000A42F5"/>
    <w:rsid w:val="000A51B4"/>
    <w:rsid w:val="000A59D4"/>
    <w:rsid w:val="000A5D53"/>
    <w:rsid w:val="000A61B1"/>
    <w:rsid w:val="000A6A33"/>
    <w:rsid w:val="000A73A9"/>
    <w:rsid w:val="000A73C5"/>
    <w:rsid w:val="000A789F"/>
    <w:rsid w:val="000A7C34"/>
    <w:rsid w:val="000A7DC3"/>
    <w:rsid w:val="000B1DFF"/>
    <w:rsid w:val="000B2543"/>
    <w:rsid w:val="000B2AFC"/>
    <w:rsid w:val="000B2D1D"/>
    <w:rsid w:val="000B2D30"/>
    <w:rsid w:val="000B2F05"/>
    <w:rsid w:val="000B3487"/>
    <w:rsid w:val="000B44BA"/>
    <w:rsid w:val="000B50DD"/>
    <w:rsid w:val="000B512A"/>
    <w:rsid w:val="000B51C0"/>
    <w:rsid w:val="000B57E8"/>
    <w:rsid w:val="000B5CF1"/>
    <w:rsid w:val="000B5EF0"/>
    <w:rsid w:val="000B642C"/>
    <w:rsid w:val="000B6717"/>
    <w:rsid w:val="000B6742"/>
    <w:rsid w:val="000B67FA"/>
    <w:rsid w:val="000B7B60"/>
    <w:rsid w:val="000C01A8"/>
    <w:rsid w:val="000C0B80"/>
    <w:rsid w:val="000C0D66"/>
    <w:rsid w:val="000C1729"/>
    <w:rsid w:val="000C2414"/>
    <w:rsid w:val="000C2502"/>
    <w:rsid w:val="000C286E"/>
    <w:rsid w:val="000C3297"/>
    <w:rsid w:val="000C3F6D"/>
    <w:rsid w:val="000C41BD"/>
    <w:rsid w:val="000C4633"/>
    <w:rsid w:val="000C485D"/>
    <w:rsid w:val="000C4E34"/>
    <w:rsid w:val="000C530A"/>
    <w:rsid w:val="000C6826"/>
    <w:rsid w:val="000C6C73"/>
    <w:rsid w:val="000D0428"/>
    <w:rsid w:val="000D0B8D"/>
    <w:rsid w:val="000D1862"/>
    <w:rsid w:val="000D19D1"/>
    <w:rsid w:val="000D25A7"/>
    <w:rsid w:val="000D2F18"/>
    <w:rsid w:val="000D2FF4"/>
    <w:rsid w:val="000D396A"/>
    <w:rsid w:val="000D3FE4"/>
    <w:rsid w:val="000D40F9"/>
    <w:rsid w:val="000D42BC"/>
    <w:rsid w:val="000D43AB"/>
    <w:rsid w:val="000D4528"/>
    <w:rsid w:val="000D5782"/>
    <w:rsid w:val="000D59BE"/>
    <w:rsid w:val="000D5C22"/>
    <w:rsid w:val="000D6573"/>
    <w:rsid w:val="000D68CE"/>
    <w:rsid w:val="000D6EA2"/>
    <w:rsid w:val="000D7443"/>
    <w:rsid w:val="000E3039"/>
    <w:rsid w:val="000E33A1"/>
    <w:rsid w:val="000E38B7"/>
    <w:rsid w:val="000E3C86"/>
    <w:rsid w:val="000E454F"/>
    <w:rsid w:val="000E4B4A"/>
    <w:rsid w:val="000E56A8"/>
    <w:rsid w:val="000E5A1D"/>
    <w:rsid w:val="000E724F"/>
    <w:rsid w:val="000E735E"/>
    <w:rsid w:val="000E76C1"/>
    <w:rsid w:val="000E79D6"/>
    <w:rsid w:val="000F121D"/>
    <w:rsid w:val="000F1B0A"/>
    <w:rsid w:val="000F1C24"/>
    <w:rsid w:val="000F27A5"/>
    <w:rsid w:val="000F35AB"/>
    <w:rsid w:val="000F3E52"/>
    <w:rsid w:val="000F4A60"/>
    <w:rsid w:val="000F5180"/>
    <w:rsid w:val="000F557C"/>
    <w:rsid w:val="000F5E30"/>
    <w:rsid w:val="000F651C"/>
    <w:rsid w:val="000F67A2"/>
    <w:rsid w:val="00100481"/>
    <w:rsid w:val="00100770"/>
    <w:rsid w:val="00100988"/>
    <w:rsid w:val="001009E7"/>
    <w:rsid w:val="00100FC7"/>
    <w:rsid w:val="0010115B"/>
    <w:rsid w:val="0010208B"/>
    <w:rsid w:val="001022A4"/>
    <w:rsid w:val="001024B9"/>
    <w:rsid w:val="001027FF"/>
    <w:rsid w:val="00102F2A"/>
    <w:rsid w:val="00102FD0"/>
    <w:rsid w:val="0010347F"/>
    <w:rsid w:val="0010386D"/>
    <w:rsid w:val="0010404C"/>
    <w:rsid w:val="00104B2A"/>
    <w:rsid w:val="00104B91"/>
    <w:rsid w:val="00105283"/>
    <w:rsid w:val="00105396"/>
    <w:rsid w:val="00105989"/>
    <w:rsid w:val="0010773B"/>
    <w:rsid w:val="00110281"/>
    <w:rsid w:val="00110F7C"/>
    <w:rsid w:val="00111E3D"/>
    <w:rsid w:val="00114BF5"/>
    <w:rsid w:val="00115740"/>
    <w:rsid w:val="00115DB4"/>
    <w:rsid w:val="00116372"/>
    <w:rsid w:val="00116796"/>
    <w:rsid w:val="0011695F"/>
    <w:rsid w:val="00117EBC"/>
    <w:rsid w:val="001202A4"/>
    <w:rsid w:val="00120428"/>
    <w:rsid w:val="00121E84"/>
    <w:rsid w:val="00122745"/>
    <w:rsid w:val="0012361E"/>
    <w:rsid w:val="0012392E"/>
    <w:rsid w:val="00123E5B"/>
    <w:rsid w:val="00124BF4"/>
    <w:rsid w:val="00125464"/>
    <w:rsid w:val="00125747"/>
    <w:rsid w:val="00125821"/>
    <w:rsid w:val="001259E7"/>
    <w:rsid w:val="00125BA6"/>
    <w:rsid w:val="00126495"/>
    <w:rsid w:val="001265E6"/>
    <w:rsid w:val="00126936"/>
    <w:rsid w:val="00126C25"/>
    <w:rsid w:val="00127B8B"/>
    <w:rsid w:val="001305F6"/>
    <w:rsid w:val="00130D20"/>
    <w:rsid w:val="0013175F"/>
    <w:rsid w:val="00131D00"/>
    <w:rsid w:val="00132346"/>
    <w:rsid w:val="00132B8D"/>
    <w:rsid w:val="00133422"/>
    <w:rsid w:val="001335A0"/>
    <w:rsid w:val="001337FA"/>
    <w:rsid w:val="00133B54"/>
    <w:rsid w:val="00134586"/>
    <w:rsid w:val="00134AC9"/>
    <w:rsid w:val="0013504F"/>
    <w:rsid w:val="0013582C"/>
    <w:rsid w:val="00136678"/>
    <w:rsid w:val="0013684F"/>
    <w:rsid w:val="00136BF8"/>
    <w:rsid w:val="00137F70"/>
    <w:rsid w:val="001416BE"/>
    <w:rsid w:val="00141AA2"/>
    <w:rsid w:val="00141BF6"/>
    <w:rsid w:val="00141DD4"/>
    <w:rsid w:val="0014219E"/>
    <w:rsid w:val="001423F0"/>
    <w:rsid w:val="0014257F"/>
    <w:rsid w:val="0014398A"/>
    <w:rsid w:val="00143A36"/>
    <w:rsid w:val="00144347"/>
    <w:rsid w:val="0014489F"/>
    <w:rsid w:val="00144BDA"/>
    <w:rsid w:val="001465EE"/>
    <w:rsid w:val="00146671"/>
    <w:rsid w:val="001467B4"/>
    <w:rsid w:val="001478D5"/>
    <w:rsid w:val="00150017"/>
    <w:rsid w:val="0015021A"/>
    <w:rsid w:val="0015042E"/>
    <w:rsid w:val="00150948"/>
    <w:rsid w:val="00151DED"/>
    <w:rsid w:val="0015227F"/>
    <w:rsid w:val="00152754"/>
    <w:rsid w:val="00152FB1"/>
    <w:rsid w:val="00153306"/>
    <w:rsid w:val="00153B0F"/>
    <w:rsid w:val="00154055"/>
    <w:rsid w:val="00154C1A"/>
    <w:rsid w:val="00154DD4"/>
    <w:rsid w:val="00154FC6"/>
    <w:rsid w:val="001550EA"/>
    <w:rsid w:val="00155A87"/>
    <w:rsid w:val="00156197"/>
    <w:rsid w:val="001567CA"/>
    <w:rsid w:val="0015692D"/>
    <w:rsid w:val="00156AF0"/>
    <w:rsid w:val="00157225"/>
    <w:rsid w:val="00157820"/>
    <w:rsid w:val="00162BF1"/>
    <w:rsid w:val="00162DEA"/>
    <w:rsid w:val="00163839"/>
    <w:rsid w:val="0016398B"/>
    <w:rsid w:val="00163CC1"/>
    <w:rsid w:val="00164C0C"/>
    <w:rsid w:val="00164FDF"/>
    <w:rsid w:val="00165292"/>
    <w:rsid w:val="00165A09"/>
    <w:rsid w:val="00171672"/>
    <w:rsid w:val="0017167B"/>
    <w:rsid w:val="00171A68"/>
    <w:rsid w:val="001722C3"/>
    <w:rsid w:val="00172981"/>
    <w:rsid w:val="00173603"/>
    <w:rsid w:val="0017392B"/>
    <w:rsid w:val="00173EED"/>
    <w:rsid w:val="00173FCC"/>
    <w:rsid w:val="00174F6D"/>
    <w:rsid w:val="00175DC7"/>
    <w:rsid w:val="00175E61"/>
    <w:rsid w:val="0017638D"/>
    <w:rsid w:val="0017674E"/>
    <w:rsid w:val="00177F8F"/>
    <w:rsid w:val="00180057"/>
    <w:rsid w:val="00180259"/>
    <w:rsid w:val="00181233"/>
    <w:rsid w:val="00181D49"/>
    <w:rsid w:val="001822CE"/>
    <w:rsid w:val="001829DA"/>
    <w:rsid w:val="00182C31"/>
    <w:rsid w:val="00182D57"/>
    <w:rsid w:val="001837AD"/>
    <w:rsid w:val="00183B09"/>
    <w:rsid w:val="00183F33"/>
    <w:rsid w:val="00184AF1"/>
    <w:rsid w:val="00184BBC"/>
    <w:rsid w:val="00184D6E"/>
    <w:rsid w:val="0018574C"/>
    <w:rsid w:val="0018575B"/>
    <w:rsid w:val="00185945"/>
    <w:rsid w:val="00186A75"/>
    <w:rsid w:val="001874EB"/>
    <w:rsid w:val="00187714"/>
    <w:rsid w:val="001908B5"/>
    <w:rsid w:val="00191700"/>
    <w:rsid w:val="00191EBB"/>
    <w:rsid w:val="001932D7"/>
    <w:rsid w:val="00193A5A"/>
    <w:rsid w:val="00193B51"/>
    <w:rsid w:val="00193D07"/>
    <w:rsid w:val="00194584"/>
    <w:rsid w:val="0019502F"/>
    <w:rsid w:val="00196DE9"/>
    <w:rsid w:val="0019765F"/>
    <w:rsid w:val="00197C82"/>
    <w:rsid w:val="001A0E42"/>
    <w:rsid w:val="001A16DA"/>
    <w:rsid w:val="001A16F5"/>
    <w:rsid w:val="001A1A97"/>
    <w:rsid w:val="001A2761"/>
    <w:rsid w:val="001A380B"/>
    <w:rsid w:val="001A3F05"/>
    <w:rsid w:val="001A41A2"/>
    <w:rsid w:val="001A43C2"/>
    <w:rsid w:val="001A45EF"/>
    <w:rsid w:val="001A4837"/>
    <w:rsid w:val="001A4E58"/>
    <w:rsid w:val="001A5D84"/>
    <w:rsid w:val="001A60DF"/>
    <w:rsid w:val="001A6618"/>
    <w:rsid w:val="001A7130"/>
    <w:rsid w:val="001B102A"/>
    <w:rsid w:val="001B1E99"/>
    <w:rsid w:val="001B258E"/>
    <w:rsid w:val="001B2A30"/>
    <w:rsid w:val="001B3817"/>
    <w:rsid w:val="001B3AAF"/>
    <w:rsid w:val="001B3EB6"/>
    <w:rsid w:val="001B42DD"/>
    <w:rsid w:val="001B5D2A"/>
    <w:rsid w:val="001B6364"/>
    <w:rsid w:val="001B662D"/>
    <w:rsid w:val="001B6FB6"/>
    <w:rsid w:val="001B77AF"/>
    <w:rsid w:val="001B7E2B"/>
    <w:rsid w:val="001C12A7"/>
    <w:rsid w:val="001C15DF"/>
    <w:rsid w:val="001C1D97"/>
    <w:rsid w:val="001C208B"/>
    <w:rsid w:val="001C2734"/>
    <w:rsid w:val="001C2932"/>
    <w:rsid w:val="001C32FB"/>
    <w:rsid w:val="001C392B"/>
    <w:rsid w:val="001C3F67"/>
    <w:rsid w:val="001C4F79"/>
    <w:rsid w:val="001C5349"/>
    <w:rsid w:val="001C58DC"/>
    <w:rsid w:val="001C5C0C"/>
    <w:rsid w:val="001C6DC4"/>
    <w:rsid w:val="001C7195"/>
    <w:rsid w:val="001C7244"/>
    <w:rsid w:val="001C730D"/>
    <w:rsid w:val="001C7618"/>
    <w:rsid w:val="001C765A"/>
    <w:rsid w:val="001D04A3"/>
    <w:rsid w:val="001D08F6"/>
    <w:rsid w:val="001D15D1"/>
    <w:rsid w:val="001D2DF6"/>
    <w:rsid w:val="001D2E87"/>
    <w:rsid w:val="001D3034"/>
    <w:rsid w:val="001D35BA"/>
    <w:rsid w:val="001D3791"/>
    <w:rsid w:val="001D3AFA"/>
    <w:rsid w:val="001D401D"/>
    <w:rsid w:val="001D414A"/>
    <w:rsid w:val="001D41F2"/>
    <w:rsid w:val="001D4A4D"/>
    <w:rsid w:val="001D6357"/>
    <w:rsid w:val="001D6BBB"/>
    <w:rsid w:val="001D6BF1"/>
    <w:rsid w:val="001D737B"/>
    <w:rsid w:val="001D765F"/>
    <w:rsid w:val="001E1201"/>
    <w:rsid w:val="001E1359"/>
    <w:rsid w:val="001E166A"/>
    <w:rsid w:val="001E2794"/>
    <w:rsid w:val="001E3121"/>
    <w:rsid w:val="001E3BD6"/>
    <w:rsid w:val="001E4254"/>
    <w:rsid w:val="001E536C"/>
    <w:rsid w:val="001E53C2"/>
    <w:rsid w:val="001E65EE"/>
    <w:rsid w:val="001E675A"/>
    <w:rsid w:val="001E6B9D"/>
    <w:rsid w:val="001E6ED7"/>
    <w:rsid w:val="001E7A44"/>
    <w:rsid w:val="001E7EF6"/>
    <w:rsid w:val="001F1D87"/>
    <w:rsid w:val="001F203B"/>
    <w:rsid w:val="001F214C"/>
    <w:rsid w:val="001F2E89"/>
    <w:rsid w:val="001F35A1"/>
    <w:rsid w:val="001F4BFE"/>
    <w:rsid w:val="001F56E1"/>
    <w:rsid w:val="001F5FDA"/>
    <w:rsid w:val="001F74FB"/>
    <w:rsid w:val="00201165"/>
    <w:rsid w:val="002012E7"/>
    <w:rsid w:val="00201701"/>
    <w:rsid w:val="00202980"/>
    <w:rsid w:val="002030F2"/>
    <w:rsid w:val="00203472"/>
    <w:rsid w:val="00204212"/>
    <w:rsid w:val="002051EC"/>
    <w:rsid w:val="00206122"/>
    <w:rsid w:val="00206797"/>
    <w:rsid w:val="00207CA6"/>
    <w:rsid w:val="00211C1C"/>
    <w:rsid w:val="002127B2"/>
    <w:rsid w:val="00212A83"/>
    <w:rsid w:val="00212DF6"/>
    <w:rsid w:val="00213779"/>
    <w:rsid w:val="00213BFF"/>
    <w:rsid w:val="00214731"/>
    <w:rsid w:val="00215928"/>
    <w:rsid w:val="00216670"/>
    <w:rsid w:val="002166B9"/>
    <w:rsid w:val="00216927"/>
    <w:rsid w:val="00216CDE"/>
    <w:rsid w:val="00216D29"/>
    <w:rsid w:val="00216FE2"/>
    <w:rsid w:val="002174EC"/>
    <w:rsid w:val="00217EFB"/>
    <w:rsid w:val="0022075B"/>
    <w:rsid w:val="00221463"/>
    <w:rsid w:val="002214EC"/>
    <w:rsid w:val="002216E4"/>
    <w:rsid w:val="0022247D"/>
    <w:rsid w:val="002229F1"/>
    <w:rsid w:val="00222F9D"/>
    <w:rsid w:val="002239FE"/>
    <w:rsid w:val="00223A1A"/>
    <w:rsid w:val="00224526"/>
    <w:rsid w:val="002251EF"/>
    <w:rsid w:val="00225C03"/>
    <w:rsid w:val="0022783F"/>
    <w:rsid w:val="002330D1"/>
    <w:rsid w:val="00235208"/>
    <w:rsid w:val="0023626F"/>
    <w:rsid w:val="00236757"/>
    <w:rsid w:val="00236B9A"/>
    <w:rsid w:val="00236CB6"/>
    <w:rsid w:val="00236F86"/>
    <w:rsid w:val="00236FFB"/>
    <w:rsid w:val="002378FC"/>
    <w:rsid w:val="00237C56"/>
    <w:rsid w:val="00240C8A"/>
    <w:rsid w:val="00240FB9"/>
    <w:rsid w:val="00241275"/>
    <w:rsid w:val="0024184F"/>
    <w:rsid w:val="00241CD2"/>
    <w:rsid w:val="00242A26"/>
    <w:rsid w:val="00242B37"/>
    <w:rsid w:val="00242B6D"/>
    <w:rsid w:val="0024301C"/>
    <w:rsid w:val="00243745"/>
    <w:rsid w:val="0024378E"/>
    <w:rsid w:val="002453C9"/>
    <w:rsid w:val="0024556B"/>
    <w:rsid w:val="0024598F"/>
    <w:rsid w:val="00246C59"/>
    <w:rsid w:val="00246D36"/>
    <w:rsid w:val="00246F32"/>
    <w:rsid w:val="00247692"/>
    <w:rsid w:val="0024775E"/>
    <w:rsid w:val="00250014"/>
    <w:rsid w:val="00250338"/>
    <w:rsid w:val="00250AFA"/>
    <w:rsid w:val="00251831"/>
    <w:rsid w:val="00252090"/>
    <w:rsid w:val="002520B8"/>
    <w:rsid w:val="002520D0"/>
    <w:rsid w:val="002524A5"/>
    <w:rsid w:val="00252B05"/>
    <w:rsid w:val="002534E5"/>
    <w:rsid w:val="00253B91"/>
    <w:rsid w:val="00254D04"/>
    <w:rsid w:val="0025588A"/>
    <w:rsid w:val="002565C2"/>
    <w:rsid w:val="00257BF6"/>
    <w:rsid w:val="0026003E"/>
    <w:rsid w:val="0026108C"/>
    <w:rsid w:val="002613EA"/>
    <w:rsid w:val="002617EE"/>
    <w:rsid w:val="002618E0"/>
    <w:rsid w:val="00261A2D"/>
    <w:rsid w:val="002620FE"/>
    <w:rsid w:val="0026236D"/>
    <w:rsid w:val="002626DC"/>
    <w:rsid w:val="00262942"/>
    <w:rsid w:val="00262B70"/>
    <w:rsid w:val="002667F2"/>
    <w:rsid w:val="00266FA4"/>
    <w:rsid w:val="002672D0"/>
    <w:rsid w:val="002679E4"/>
    <w:rsid w:val="00267D22"/>
    <w:rsid w:val="002700E8"/>
    <w:rsid w:val="0027037D"/>
    <w:rsid w:val="00271995"/>
    <w:rsid w:val="00272293"/>
    <w:rsid w:val="00272714"/>
    <w:rsid w:val="00272A67"/>
    <w:rsid w:val="00273129"/>
    <w:rsid w:val="002733BD"/>
    <w:rsid w:val="0027393E"/>
    <w:rsid w:val="00273B40"/>
    <w:rsid w:val="002748FB"/>
    <w:rsid w:val="00274F8D"/>
    <w:rsid w:val="002765DB"/>
    <w:rsid w:val="00276824"/>
    <w:rsid w:val="00276A7C"/>
    <w:rsid w:val="00276D33"/>
    <w:rsid w:val="00277494"/>
    <w:rsid w:val="0027760A"/>
    <w:rsid w:val="00277898"/>
    <w:rsid w:val="00277B2B"/>
    <w:rsid w:val="002804E6"/>
    <w:rsid w:val="00280CC1"/>
    <w:rsid w:val="00280D43"/>
    <w:rsid w:val="00282A6A"/>
    <w:rsid w:val="00283470"/>
    <w:rsid w:val="002834DD"/>
    <w:rsid w:val="00285651"/>
    <w:rsid w:val="0028656F"/>
    <w:rsid w:val="0028698F"/>
    <w:rsid w:val="00287263"/>
    <w:rsid w:val="0028789E"/>
    <w:rsid w:val="00287CE8"/>
    <w:rsid w:val="00287E37"/>
    <w:rsid w:val="0029161C"/>
    <w:rsid w:val="0029266F"/>
    <w:rsid w:val="002929E0"/>
    <w:rsid w:val="00293459"/>
    <w:rsid w:val="00293FF2"/>
    <w:rsid w:val="00294C19"/>
    <w:rsid w:val="002952BA"/>
    <w:rsid w:val="0029625F"/>
    <w:rsid w:val="002966EF"/>
    <w:rsid w:val="002967EB"/>
    <w:rsid w:val="00296A25"/>
    <w:rsid w:val="00297E97"/>
    <w:rsid w:val="002A019D"/>
    <w:rsid w:val="002A0833"/>
    <w:rsid w:val="002A1167"/>
    <w:rsid w:val="002A1F55"/>
    <w:rsid w:val="002A3259"/>
    <w:rsid w:val="002A334B"/>
    <w:rsid w:val="002A3722"/>
    <w:rsid w:val="002A392E"/>
    <w:rsid w:val="002A3BD5"/>
    <w:rsid w:val="002A3EBE"/>
    <w:rsid w:val="002A46CD"/>
    <w:rsid w:val="002A48A7"/>
    <w:rsid w:val="002A48C7"/>
    <w:rsid w:val="002A493B"/>
    <w:rsid w:val="002A4E1B"/>
    <w:rsid w:val="002A5C76"/>
    <w:rsid w:val="002A60D1"/>
    <w:rsid w:val="002A61B5"/>
    <w:rsid w:val="002A69B1"/>
    <w:rsid w:val="002A6CF9"/>
    <w:rsid w:val="002A6E49"/>
    <w:rsid w:val="002A729F"/>
    <w:rsid w:val="002A771D"/>
    <w:rsid w:val="002A7B30"/>
    <w:rsid w:val="002A7E37"/>
    <w:rsid w:val="002B0CD1"/>
    <w:rsid w:val="002B3194"/>
    <w:rsid w:val="002B3413"/>
    <w:rsid w:val="002B35D9"/>
    <w:rsid w:val="002B477F"/>
    <w:rsid w:val="002B49A3"/>
    <w:rsid w:val="002B4B6C"/>
    <w:rsid w:val="002B4D6D"/>
    <w:rsid w:val="002B4F74"/>
    <w:rsid w:val="002B527B"/>
    <w:rsid w:val="002B5A50"/>
    <w:rsid w:val="002B7669"/>
    <w:rsid w:val="002C05F1"/>
    <w:rsid w:val="002C196E"/>
    <w:rsid w:val="002C1CCC"/>
    <w:rsid w:val="002C1FAA"/>
    <w:rsid w:val="002C220F"/>
    <w:rsid w:val="002C3173"/>
    <w:rsid w:val="002C497B"/>
    <w:rsid w:val="002C4AF9"/>
    <w:rsid w:val="002C4E7A"/>
    <w:rsid w:val="002C66B1"/>
    <w:rsid w:val="002C73A3"/>
    <w:rsid w:val="002C7473"/>
    <w:rsid w:val="002C74DF"/>
    <w:rsid w:val="002C77E7"/>
    <w:rsid w:val="002C7845"/>
    <w:rsid w:val="002C7AD1"/>
    <w:rsid w:val="002C7BE3"/>
    <w:rsid w:val="002C7C2F"/>
    <w:rsid w:val="002D1429"/>
    <w:rsid w:val="002D377F"/>
    <w:rsid w:val="002D60A7"/>
    <w:rsid w:val="002D639E"/>
    <w:rsid w:val="002D65DC"/>
    <w:rsid w:val="002D7523"/>
    <w:rsid w:val="002E2898"/>
    <w:rsid w:val="002E35B9"/>
    <w:rsid w:val="002E3AB7"/>
    <w:rsid w:val="002E4690"/>
    <w:rsid w:val="002E48C8"/>
    <w:rsid w:val="002E5C3A"/>
    <w:rsid w:val="002E602B"/>
    <w:rsid w:val="002E7514"/>
    <w:rsid w:val="002E7F6A"/>
    <w:rsid w:val="002F009F"/>
    <w:rsid w:val="002F010C"/>
    <w:rsid w:val="002F03D0"/>
    <w:rsid w:val="002F046B"/>
    <w:rsid w:val="002F118D"/>
    <w:rsid w:val="002F1534"/>
    <w:rsid w:val="002F2199"/>
    <w:rsid w:val="002F4084"/>
    <w:rsid w:val="002F4379"/>
    <w:rsid w:val="002F49FF"/>
    <w:rsid w:val="002F5B4D"/>
    <w:rsid w:val="002F5FE1"/>
    <w:rsid w:val="002F703D"/>
    <w:rsid w:val="002F709D"/>
    <w:rsid w:val="002F786B"/>
    <w:rsid w:val="00300115"/>
    <w:rsid w:val="00300F63"/>
    <w:rsid w:val="003012B9"/>
    <w:rsid w:val="003038EA"/>
    <w:rsid w:val="00303D2F"/>
    <w:rsid w:val="00304290"/>
    <w:rsid w:val="00304331"/>
    <w:rsid w:val="00304ACF"/>
    <w:rsid w:val="00304B98"/>
    <w:rsid w:val="00304B9C"/>
    <w:rsid w:val="00304BC0"/>
    <w:rsid w:val="00304C02"/>
    <w:rsid w:val="003060F7"/>
    <w:rsid w:val="00307082"/>
    <w:rsid w:val="00307C22"/>
    <w:rsid w:val="00310441"/>
    <w:rsid w:val="00310CA6"/>
    <w:rsid w:val="0031180C"/>
    <w:rsid w:val="003119E1"/>
    <w:rsid w:val="0031235A"/>
    <w:rsid w:val="00312761"/>
    <w:rsid w:val="00312BF2"/>
    <w:rsid w:val="003137DF"/>
    <w:rsid w:val="003141A5"/>
    <w:rsid w:val="00314A92"/>
    <w:rsid w:val="0031561B"/>
    <w:rsid w:val="003159AD"/>
    <w:rsid w:val="00315A9A"/>
    <w:rsid w:val="00315C63"/>
    <w:rsid w:val="0031665F"/>
    <w:rsid w:val="00316884"/>
    <w:rsid w:val="00316E44"/>
    <w:rsid w:val="0031774B"/>
    <w:rsid w:val="003179FA"/>
    <w:rsid w:val="00317D57"/>
    <w:rsid w:val="003206C5"/>
    <w:rsid w:val="00320E1C"/>
    <w:rsid w:val="003218E4"/>
    <w:rsid w:val="00321D4D"/>
    <w:rsid w:val="00322A23"/>
    <w:rsid w:val="00322E17"/>
    <w:rsid w:val="003233C9"/>
    <w:rsid w:val="003235C6"/>
    <w:rsid w:val="00323863"/>
    <w:rsid w:val="0032430D"/>
    <w:rsid w:val="003249D4"/>
    <w:rsid w:val="00324B7C"/>
    <w:rsid w:val="00326951"/>
    <w:rsid w:val="00327497"/>
    <w:rsid w:val="00327C65"/>
    <w:rsid w:val="00330240"/>
    <w:rsid w:val="0033041E"/>
    <w:rsid w:val="00330851"/>
    <w:rsid w:val="00331006"/>
    <w:rsid w:val="00331787"/>
    <w:rsid w:val="0033208F"/>
    <w:rsid w:val="00332BF8"/>
    <w:rsid w:val="00332CA1"/>
    <w:rsid w:val="0033350D"/>
    <w:rsid w:val="00333513"/>
    <w:rsid w:val="003337D1"/>
    <w:rsid w:val="00334F9E"/>
    <w:rsid w:val="003350A5"/>
    <w:rsid w:val="00335821"/>
    <w:rsid w:val="00335A88"/>
    <w:rsid w:val="003367DF"/>
    <w:rsid w:val="00337040"/>
    <w:rsid w:val="00337FB1"/>
    <w:rsid w:val="003406C8"/>
    <w:rsid w:val="00340E23"/>
    <w:rsid w:val="00340E6A"/>
    <w:rsid w:val="00340FCD"/>
    <w:rsid w:val="003413DA"/>
    <w:rsid w:val="0034154F"/>
    <w:rsid w:val="0034192E"/>
    <w:rsid w:val="00341EFC"/>
    <w:rsid w:val="00341F8D"/>
    <w:rsid w:val="00343CB1"/>
    <w:rsid w:val="00343EE8"/>
    <w:rsid w:val="0034557D"/>
    <w:rsid w:val="00345E8A"/>
    <w:rsid w:val="00347706"/>
    <w:rsid w:val="00350844"/>
    <w:rsid w:val="00350C60"/>
    <w:rsid w:val="003538FD"/>
    <w:rsid w:val="00353A3B"/>
    <w:rsid w:val="0035587A"/>
    <w:rsid w:val="00356B07"/>
    <w:rsid w:val="0035759D"/>
    <w:rsid w:val="003608DA"/>
    <w:rsid w:val="00362478"/>
    <w:rsid w:val="0036321E"/>
    <w:rsid w:val="00363668"/>
    <w:rsid w:val="003636D2"/>
    <w:rsid w:val="00363BDB"/>
    <w:rsid w:val="00364AC7"/>
    <w:rsid w:val="00365533"/>
    <w:rsid w:val="00366253"/>
    <w:rsid w:val="00366AE5"/>
    <w:rsid w:val="0037040B"/>
    <w:rsid w:val="00370B73"/>
    <w:rsid w:val="0037150A"/>
    <w:rsid w:val="00371630"/>
    <w:rsid w:val="00373150"/>
    <w:rsid w:val="003732FA"/>
    <w:rsid w:val="00373A83"/>
    <w:rsid w:val="0037411C"/>
    <w:rsid w:val="0037473F"/>
    <w:rsid w:val="00374B94"/>
    <w:rsid w:val="00375046"/>
    <w:rsid w:val="0037522D"/>
    <w:rsid w:val="003756D8"/>
    <w:rsid w:val="0037590C"/>
    <w:rsid w:val="00375F07"/>
    <w:rsid w:val="00376C0B"/>
    <w:rsid w:val="00376D26"/>
    <w:rsid w:val="00377114"/>
    <w:rsid w:val="00377358"/>
    <w:rsid w:val="00377E98"/>
    <w:rsid w:val="0038094D"/>
    <w:rsid w:val="00380E9B"/>
    <w:rsid w:val="00380FB5"/>
    <w:rsid w:val="00381185"/>
    <w:rsid w:val="00381B4B"/>
    <w:rsid w:val="003827AD"/>
    <w:rsid w:val="0038336C"/>
    <w:rsid w:val="00383E24"/>
    <w:rsid w:val="00383E43"/>
    <w:rsid w:val="00383EBD"/>
    <w:rsid w:val="00384505"/>
    <w:rsid w:val="003851DE"/>
    <w:rsid w:val="003857F0"/>
    <w:rsid w:val="00386323"/>
    <w:rsid w:val="003864D2"/>
    <w:rsid w:val="003877BF"/>
    <w:rsid w:val="00387BC4"/>
    <w:rsid w:val="003906B3"/>
    <w:rsid w:val="0039166F"/>
    <w:rsid w:val="003928CC"/>
    <w:rsid w:val="0039388E"/>
    <w:rsid w:val="00393D49"/>
    <w:rsid w:val="0039426E"/>
    <w:rsid w:val="00394471"/>
    <w:rsid w:val="00394FD5"/>
    <w:rsid w:val="0039571B"/>
    <w:rsid w:val="00395DE2"/>
    <w:rsid w:val="00396B99"/>
    <w:rsid w:val="00396DA9"/>
    <w:rsid w:val="003971F9"/>
    <w:rsid w:val="0039722C"/>
    <w:rsid w:val="003975D7"/>
    <w:rsid w:val="003A038D"/>
    <w:rsid w:val="003A08B0"/>
    <w:rsid w:val="003A0C8B"/>
    <w:rsid w:val="003A248A"/>
    <w:rsid w:val="003A2DD5"/>
    <w:rsid w:val="003A2FC3"/>
    <w:rsid w:val="003A34CF"/>
    <w:rsid w:val="003A3CE5"/>
    <w:rsid w:val="003A4EE1"/>
    <w:rsid w:val="003A540D"/>
    <w:rsid w:val="003A59F1"/>
    <w:rsid w:val="003A5BBB"/>
    <w:rsid w:val="003A5C01"/>
    <w:rsid w:val="003A5DD9"/>
    <w:rsid w:val="003A606D"/>
    <w:rsid w:val="003A642B"/>
    <w:rsid w:val="003B0606"/>
    <w:rsid w:val="003B0F2C"/>
    <w:rsid w:val="003B152D"/>
    <w:rsid w:val="003B19C0"/>
    <w:rsid w:val="003B1CBB"/>
    <w:rsid w:val="003B2542"/>
    <w:rsid w:val="003B2B68"/>
    <w:rsid w:val="003B2F13"/>
    <w:rsid w:val="003B3FA5"/>
    <w:rsid w:val="003B403B"/>
    <w:rsid w:val="003B43E4"/>
    <w:rsid w:val="003B4775"/>
    <w:rsid w:val="003B4B2D"/>
    <w:rsid w:val="003B5A70"/>
    <w:rsid w:val="003B7047"/>
    <w:rsid w:val="003B7C57"/>
    <w:rsid w:val="003C0D6E"/>
    <w:rsid w:val="003C1008"/>
    <w:rsid w:val="003C1D41"/>
    <w:rsid w:val="003C20C3"/>
    <w:rsid w:val="003C29F1"/>
    <w:rsid w:val="003C353C"/>
    <w:rsid w:val="003C4A3F"/>
    <w:rsid w:val="003C4E90"/>
    <w:rsid w:val="003C5D28"/>
    <w:rsid w:val="003C5FDF"/>
    <w:rsid w:val="003C6055"/>
    <w:rsid w:val="003C60CF"/>
    <w:rsid w:val="003C6357"/>
    <w:rsid w:val="003C6F39"/>
    <w:rsid w:val="003C6F83"/>
    <w:rsid w:val="003C7ECF"/>
    <w:rsid w:val="003D03EC"/>
    <w:rsid w:val="003D062A"/>
    <w:rsid w:val="003D0E55"/>
    <w:rsid w:val="003D161F"/>
    <w:rsid w:val="003D1AC8"/>
    <w:rsid w:val="003D2123"/>
    <w:rsid w:val="003D2960"/>
    <w:rsid w:val="003D2E94"/>
    <w:rsid w:val="003D36B9"/>
    <w:rsid w:val="003D415E"/>
    <w:rsid w:val="003D4219"/>
    <w:rsid w:val="003D45DB"/>
    <w:rsid w:val="003D4CFE"/>
    <w:rsid w:val="003D699F"/>
    <w:rsid w:val="003D7340"/>
    <w:rsid w:val="003E03BC"/>
    <w:rsid w:val="003E0701"/>
    <w:rsid w:val="003E0EBA"/>
    <w:rsid w:val="003E0F6B"/>
    <w:rsid w:val="003E1475"/>
    <w:rsid w:val="003E2B04"/>
    <w:rsid w:val="003E30C5"/>
    <w:rsid w:val="003E3B8F"/>
    <w:rsid w:val="003E416A"/>
    <w:rsid w:val="003E43D7"/>
    <w:rsid w:val="003E45F4"/>
    <w:rsid w:val="003E485B"/>
    <w:rsid w:val="003E4A72"/>
    <w:rsid w:val="003E513A"/>
    <w:rsid w:val="003E5260"/>
    <w:rsid w:val="003E5420"/>
    <w:rsid w:val="003F00FF"/>
    <w:rsid w:val="003F18E2"/>
    <w:rsid w:val="003F1B96"/>
    <w:rsid w:val="003F25D5"/>
    <w:rsid w:val="003F2CDE"/>
    <w:rsid w:val="003F3079"/>
    <w:rsid w:val="003F3955"/>
    <w:rsid w:val="003F3CE4"/>
    <w:rsid w:val="003F5537"/>
    <w:rsid w:val="003F5A2D"/>
    <w:rsid w:val="003F6572"/>
    <w:rsid w:val="003F65F9"/>
    <w:rsid w:val="003F713C"/>
    <w:rsid w:val="003F727A"/>
    <w:rsid w:val="00400532"/>
    <w:rsid w:val="0040076C"/>
    <w:rsid w:val="004011F7"/>
    <w:rsid w:val="00401827"/>
    <w:rsid w:val="00401958"/>
    <w:rsid w:val="00401DA3"/>
    <w:rsid w:val="00402214"/>
    <w:rsid w:val="0040223B"/>
    <w:rsid w:val="004022A8"/>
    <w:rsid w:val="004026A5"/>
    <w:rsid w:val="00405780"/>
    <w:rsid w:val="00405FA9"/>
    <w:rsid w:val="00406012"/>
    <w:rsid w:val="00407138"/>
    <w:rsid w:val="004076FB"/>
    <w:rsid w:val="00407A4B"/>
    <w:rsid w:val="00407ADC"/>
    <w:rsid w:val="0041065E"/>
    <w:rsid w:val="004116AD"/>
    <w:rsid w:val="004118EF"/>
    <w:rsid w:val="00412154"/>
    <w:rsid w:val="00412743"/>
    <w:rsid w:val="00412918"/>
    <w:rsid w:val="0041308C"/>
    <w:rsid w:val="00413441"/>
    <w:rsid w:val="004138A7"/>
    <w:rsid w:val="00413FA0"/>
    <w:rsid w:val="00414344"/>
    <w:rsid w:val="004144E3"/>
    <w:rsid w:val="00414887"/>
    <w:rsid w:val="0041492A"/>
    <w:rsid w:val="00414A0C"/>
    <w:rsid w:val="00414BF1"/>
    <w:rsid w:val="00415269"/>
    <w:rsid w:val="0041646A"/>
    <w:rsid w:val="00416B6F"/>
    <w:rsid w:val="004170AA"/>
    <w:rsid w:val="00417277"/>
    <w:rsid w:val="00417626"/>
    <w:rsid w:val="00421514"/>
    <w:rsid w:val="00421BD2"/>
    <w:rsid w:val="0042278C"/>
    <w:rsid w:val="00423974"/>
    <w:rsid w:val="00424537"/>
    <w:rsid w:val="004248B9"/>
    <w:rsid w:val="00424F03"/>
    <w:rsid w:val="0042523E"/>
    <w:rsid w:val="00425F64"/>
    <w:rsid w:val="004264A0"/>
    <w:rsid w:val="00426B12"/>
    <w:rsid w:val="00426CA4"/>
    <w:rsid w:val="004306AC"/>
    <w:rsid w:val="00430E35"/>
    <w:rsid w:val="004329EA"/>
    <w:rsid w:val="00432C6E"/>
    <w:rsid w:val="004339D8"/>
    <w:rsid w:val="00434719"/>
    <w:rsid w:val="00435969"/>
    <w:rsid w:val="00435F8C"/>
    <w:rsid w:val="00436252"/>
    <w:rsid w:val="004367EF"/>
    <w:rsid w:val="00436C65"/>
    <w:rsid w:val="00437CC2"/>
    <w:rsid w:val="00440B6C"/>
    <w:rsid w:val="00441ECC"/>
    <w:rsid w:val="004420C6"/>
    <w:rsid w:val="004440F0"/>
    <w:rsid w:val="0044427F"/>
    <w:rsid w:val="004457DE"/>
    <w:rsid w:val="00446114"/>
    <w:rsid w:val="00446F4F"/>
    <w:rsid w:val="00447C0A"/>
    <w:rsid w:val="00447EE5"/>
    <w:rsid w:val="00450103"/>
    <w:rsid w:val="0045127A"/>
    <w:rsid w:val="00451581"/>
    <w:rsid w:val="00452148"/>
    <w:rsid w:val="0045230C"/>
    <w:rsid w:val="00452328"/>
    <w:rsid w:val="004540A1"/>
    <w:rsid w:val="004541F3"/>
    <w:rsid w:val="00454367"/>
    <w:rsid w:val="004564FA"/>
    <w:rsid w:val="004573A5"/>
    <w:rsid w:val="004577DD"/>
    <w:rsid w:val="00457813"/>
    <w:rsid w:val="00460E0F"/>
    <w:rsid w:val="004611B5"/>
    <w:rsid w:val="00462B58"/>
    <w:rsid w:val="00462FAF"/>
    <w:rsid w:val="00463601"/>
    <w:rsid w:val="0046474C"/>
    <w:rsid w:val="00464C40"/>
    <w:rsid w:val="00464CA1"/>
    <w:rsid w:val="00465B0D"/>
    <w:rsid w:val="004667FD"/>
    <w:rsid w:val="004676CA"/>
    <w:rsid w:val="004704B4"/>
    <w:rsid w:val="00470B21"/>
    <w:rsid w:val="00472695"/>
    <w:rsid w:val="00472D8E"/>
    <w:rsid w:val="0047315E"/>
    <w:rsid w:val="004733E9"/>
    <w:rsid w:val="00473558"/>
    <w:rsid w:val="00474409"/>
    <w:rsid w:val="00476135"/>
    <w:rsid w:val="00476B31"/>
    <w:rsid w:val="00476EF4"/>
    <w:rsid w:val="00480546"/>
    <w:rsid w:val="004805D2"/>
    <w:rsid w:val="00481357"/>
    <w:rsid w:val="00481457"/>
    <w:rsid w:val="0048203A"/>
    <w:rsid w:val="00482197"/>
    <w:rsid w:val="00483F30"/>
    <w:rsid w:val="00484114"/>
    <w:rsid w:val="0048556B"/>
    <w:rsid w:val="00486BFC"/>
    <w:rsid w:val="00486DC7"/>
    <w:rsid w:val="00487FB3"/>
    <w:rsid w:val="00490A0D"/>
    <w:rsid w:val="004913C1"/>
    <w:rsid w:val="00492B26"/>
    <w:rsid w:val="00492CAA"/>
    <w:rsid w:val="0049303F"/>
    <w:rsid w:val="004939F7"/>
    <w:rsid w:val="00493E6C"/>
    <w:rsid w:val="0049440D"/>
    <w:rsid w:val="00495C31"/>
    <w:rsid w:val="00495C62"/>
    <w:rsid w:val="00495CA8"/>
    <w:rsid w:val="00497DF1"/>
    <w:rsid w:val="004A021A"/>
    <w:rsid w:val="004A1CA4"/>
    <w:rsid w:val="004A21DE"/>
    <w:rsid w:val="004A27BD"/>
    <w:rsid w:val="004A2822"/>
    <w:rsid w:val="004A3D74"/>
    <w:rsid w:val="004A3F9F"/>
    <w:rsid w:val="004A4056"/>
    <w:rsid w:val="004A5B7E"/>
    <w:rsid w:val="004A5E7E"/>
    <w:rsid w:val="004A65EF"/>
    <w:rsid w:val="004A6F7D"/>
    <w:rsid w:val="004A78B7"/>
    <w:rsid w:val="004A7F43"/>
    <w:rsid w:val="004B0C3C"/>
    <w:rsid w:val="004B1559"/>
    <w:rsid w:val="004B19F3"/>
    <w:rsid w:val="004B1C44"/>
    <w:rsid w:val="004B1C7C"/>
    <w:rsid w:val="004B384D"/>
    <w:rsid w:val="004B392B"/>
    <w:rsid w:val="004B5960"/>
    <w:rsid w:val="004B5988"/>
    <w:rsid w:val="004B616A"/>
    <w:rsid w:val="004B6236"/>
    <w:rsid w:val="004B7DD7"/>
    <w:rsid w:val="004C0846"/>
    <w:rsid w:val="004C1510"/>
    <w:rsid w:val="004C16D1"/>
    <w:rsid w:val="004C1B4F"/>
    <w:rsid w:val="004C1EB5"/>
    <w:rsid w:val="004C394A"/>
    <w:rsid w:val="004C44CB"/>
    <w:rsid w:val="004C489C"/>
    <w:rsid w:val="004C5A3A"/>
    <w:rsid w:val="004C644D"/>
    <w:rsid w:val="004C6AFB"/>
    <w:rsid w:val="004C7416"/>
    <w:rsid w:val="004D1117"/>
    <w:rsid w:val="004D12C0"/>
    <w:rsid w:val="004D1E73"/>
    <w:rsid w:val="004D2B5F"/>
    <w:rsid w:val="004D326F"/>
    <w:rsid w:val="004D4207"/>
    <w:rsid w:val="004D4528"/>
    <w:rsid w:val="004D5572"/>
    <w:rsid w:val="004D593B"/>
    <w:rsid w:val="004D5E56"/>
    <w:rsid w:val="004D6936"/>
    <w:rsid w:val="004D74CA"/>
    <w:rsid w:val="004D7525"/>
    <w:rsid w:val="004D79A6"/>
    <w:rsid w:val="004D7A74"/>
    <w:rsid w:val="004E021E"/>
    <w:rsid w:val="004E0BF0"/>
    <w:rsid w:val="004E134C"/>
    <w:rsid w:val="004E13AC"/>
    <w:rsid w:val="004E1454"/>
    <w:rsid w:val="004E20AC"/>
    <w:rsid w:val="004E3A99"/>
    <w:rsid w:val="004E3DCD"/>
    <w:rsid w:val="004E3FDE"/>
    <w:rsid w:val="004E508C"/>
    <w:rsid w:val="004E603D"/>
    <w:rsid w:val="004E7C42"/>
    <w:rsid w:val="004E7C66"/>
    <w:rsid w:val="004E7CF9"/>
    <w:rsid w:val="004E7E95"/>
    <w:rsid w:val="004E7EC9"/>
    <w:rsid w:val="004F0117"/>
    <w:rsid w:val="004F040A"/>
    <w:rsid w:val="004F1487"/>
    <w:rsid w:val="004F14B9"/>
    <w:rsid w:val="004F166A"/>
    <w:rsid w:val="004F2049"/>
    <w:rsid w:val="004F2BD3"/>
    <w:rsid w:val="004F3328"/>
    <w:rsid w:val="004F3CF5"/>
    <w:rsid w:val="004F43BB"/>
    <w:rsid w:val="004F4FC4"/>
    <w:rsid w:val="004F5462"/>
    <w:rsid w:val="004F5746"/>
    <w:rsid w:val="004F57E0"/>
    <w:rsid w:val="004F5BE6"/>
    <w:rsid w:val="004F621F"/>
    <w:rsid w:val="004F6736"/>
    <w:rsid w:val="004F6960"/>
    <w:rsid w:val="004F7923"/>
    <w:rsid w:val="004F7928"/>
    <w:rsid w:val="004F7A7B"/>
    <w:rsid w:val="004F7B73"/>
    <w:rsid w:val="005000D4"/>
    <w:rsid w:val="00500247"/>
    <w:rsid w:val="00501096"/>
    <w:rsid w:val="0050133E"/>
    <w:rsid w:val="00501755"/>
    <w:rsid w:val="00501AA5"/>
    <w:rsid w:val="00501B4C"/>
    <w:rsid w:val="0050214D"/>
    <w:rsid w:val="00502215"/>
    <w:rsid w:val="0050250B"/>
    <w:rsid w:val="0050291F"/>
    <w:rsid w:val="00502C17"/>
    <w:rsid w:val="00502DF1"/>
    <w:rsid w:val="00502FA7"/>
    <w:rsid w:val="00503AC5"/>
    <w:rsid w:val="005047FD"/>
    <w:rsid w:val="005066FE"/>
    <w:rsid w:val="00506E1F"/>
    <w:rsid w:val="005070D6"/>
    <w:rsid w:val="005071D6"/>
    <w:rsid w:val="00510819"/>
    <w:rsid w:val="00510EFC"/>
    <w:rsid w:val="00512305"/>
    <w:rsid w:val="00512EC9"/>
    <w:rsid w:val="00513ECE"/>
    <w:rsid w:val="00514486"/>
    <w:rsid w:val="005156B3"/>
    <w:rsid w:val="0051571D"/>
    <w:rsid w:val="00515A5B"/>
    <w:rsid w:val="0051668A"/>
    <w:rsid w:val="00516A09"/>
    <w:rsid w:val="00516A24"/>
    <w:rsid w:val="00517C7C"/>
    <w:rsid w:val="00517D70"/>
    <w:rsid w:val="00517EE1"/>
    <w:rsid w:val="00521031"/>
    <w:rsid w:val="005210FA"/>
    <w:rsid w:val="00521C9B"/>
    <w:rsid w:val="00521EAE"/>
    <w:rsid w:val="00522A51"/>
    <w:rsid w:val="00523BDD"/>
    <w:rsid w:val="00523C34"/>
    <w:rsid w:val="00523C89"/>
    <w:rsid w:val="00524A3A"/>
    <w:rsid w:val="005251B0"/>
    <w:rsid w:val="00525392"/>
    <w:rsid w:val="00525411"/>
    <w:rsid w:val="005259F9"/>
    <w:rsid w:val="005261F1"/>
    <w:rsid w:val="00526248"/>
    <w:rsid w:val="005267BA"/>
    <w:rsid w:val="005269C0"/>
    <w:rsid w:val="00526B1D"/>
    <w:rsid w:val="005279AB"/>
    <w:rsid w:val="005301E1"/>
    <w:rsid w:val="005303BB"/>
    <w:rsid w:val="00530ACE"/>
    <w:rsid w:val="00530AEF"/>
    <w:rsid w:val="00530D80"/>
    <w:rsid w:val="00531433"/>
    <w:rsid w:val="00532152"/>
    <w:rsid w:val="005321A3"/>
    <w:rsid w:val="0053225B"/>
    <w:rsid w:val="00532482"/>
    <w:rsid w:val="00532980"/>
    <w:rsid w:val="00532DC8"/>
    <w:rsid w:val="0053339C"/>
    <w:rsid w:val="00533440"/>
    <w:rsid w:val="00533DFE"/>
    <w:rsid w:val="00533F86"/>
    <w:rsid w:val="00534E1F"/>
    <w:rsid w:val="00535ADB"/>
    <w:rsid w:val="00535CD6"/>
    <w:rsid w:val="0054002F"/>
    <w:rsid w:val="0054004D"/>
    <w:rsid w:val="00540575"/>
    <w:rsid w:val="005414F2"/>
    <w:rsid w:val="00541522"/>
    <w:rsid w:val="00541B94"/>
    <w:rsid w:val="00541D70"/>
    <w:rsid w:val="00541FB5"/>
    <w:rsid w:val="005429F5"/>
    <w:rsid w:val="00542E44"/>
    <w:rsid w:val="005431CE"/>
    <w:rsid w:val="005436C4"/>
    <w:rsid w:val="00544121"/>
    <w:rsid w:val="00544214"/>
    <w:rsid w:val="00544CA1"/>
    <w:rsid w:val="005456FF"/>
    <w:rsid w:val="0054606A"/>
    <w:rsid w:val="00546E52"/>
    <w:rsid w:val="00546F29"/>
    <w:rsid w:val="00547F5E"/>
    <w:rsid w:val="00550280"/>
    <w:rsid w:val="00550D70"/>
    <w:rsid w:val="00551997"/>
    <w:rsid w:val="0055206F"/>
    <w:rsid w:val="0055243C"/>
    <w:rsid w:val="0055300F"/>
    <w:rsid w:val="00553137"/>
    <w:rsid w:val="00553BA1"/>
    <w:rsid w:val="00553C21"/>
    <w:rsid w:val="00553C37"/>
    <w:rsid w:val="00553F81"/>
    <w:rsid w:val="005541CF"/>
    <w:rsid w:val="00554234"/>
    <w:rsid w:val="00554915"/>
    <w:rsid w:val="00554F97"/>
    <w:rsid w:val="00555524"/>
    <w:rsid w:val="0055586E"/>
    <w:rsid w:val="005575DB"/>
    <w:rsid w:val="00557EB4"/>
    <w:rsid w:val="0056154D"/>
    <w:rsid w:val="0056182B"/>
    <w:rsid w:val="00561E8D"/>
    <w:rsid w:val="0056321C"/>
    <w:rsid w:val="005649C2"/>
    <w:rsid w:val="00565871"/>
    <w:rsid w:val="00566F89"/>
    <w:rsid w:val="00567C53"/>
    <w:rsid w:val="00567FA1"/>
    <w:rsid w:val="005703FA"/>
    <w:rsid w:val="00570EE6"/>
    <w:rsid w:val="00571446"/>
    <w:rsid w:val="00571673"/>
    <w:rsid w:val="00571E47"/>
    <w:rsid w:val="0057238A"/>
    <w:rsid w:val="00572474"/>
    <w:rsid w:val="00572940"/>
    <w:rsid w:val="00572C2B"/>
    <w:rsid w:val="005736CE"/>
    <w:rsid w:val="00573903"/>
    <w:rsid w:val="00573A75"/>
    <w:rsid w:val="00573EA4"/>
    <w:rsid w:val="00574C9F"/>
    <w:rsid w:val="00574FD8"/>
    <w:rsid w:val="005755A2"/>
    <w:rsid w:val="005755C2"/>
    <w:rsid w:val="00576A1A"/>
    <w:rsid w:val="00577044"/>
    <w:rsid w:val="00577309"/>
    <w:rsid w:val="00577F90"/>
    <w:rsid w:val="0058030A"/>
    <w:rsid w:val="00580949"/>
    <w:rsid w:val="00582560"/>
    <w:rsid w:val="00584680"/>
    <w:rsid w:val="005847CE"/>
    <w:rsid w:val="00584EAA"/>
    <w:rsid w:val="0058524B"/>
    <w:rsid w:val="00586134"/>
    <w:rsid w:val="00586A64"/>
    <w:rsid w:val="0059026C"/>
    <w:rsid w:val="00590811"/>
    <w:rsid w:val="00590D6D"/>
    <w:rsid w:val="005912FF"/>
    <w:rsid w:val="00591F65"/>
    <w:rsid w:val="00591F9A"/>
    <w:rsid w:val="00592C0C"/>
    <w:rsid w:val="005930AB"/>
    <w:rsid w:val="00594F90"/>
    <w:rsid w:val="00595468"/>
    <w:rsid w:val="005954D2"/>
    <w:rsid w:val="00595A1C"/>
    <w:rsid w:val="00595A22"/>
    <w:rsid w:val="005963DD"/>
    <w:rsid w:val="00596527"/>
    <w:rsid w:val="0059684C"/>
    <w:rsid w:val="00596FFC"/>
    <w:rsid w:val="0059725F"/>
    <w:rsid w:val="00597CC2"/>
    <w:rsid w:val="005A1BAB"/>
    <w:rsid w:val="005A2A8D"/>
    <w:rsid w:val="005A2F73"/>
    <w:rsid w:val="005A42FB"/>
    <w:rsid w:val="005A46DB"/>
    <w:rsid w:val="005A52B7"/>
    <w:rsid w:val="005A55CD"/>
    <w:rsid w:val="005A5E80"/>
    <w:rsid w:val="005A6146"/>
    <w:rsid w:val="005A6708"/>
    <w:rsid w:val="005A6ADA"/>
    <w:rsid w:val="005A76F7"/>
    <w:rsid w:val="005A7776"/>
    <w:rsid w:val="005B0AAE"/>
    <w:rsid w:val="005B0B91"/>
    <w:rsid w:val="005B0E91"/>
    <w:rsid w:val="005B1811"/>
    <w:rsid w:val="005B1B84"/>
    <w:rsid w:val="005B29C8"/>
    <w:rsid w:val="005B47FE"/>
    <w:rsid w:val="005B4A0A"/>
    <w:rsid w:val="005B4AD3"/>
    <w:rsid w:val="005B583B"/>
    <w:rsid w:val="005B7025"/>
    <w:rsid w:val="005C0436"/>
    <w:rsid w:val="005C09EB"/>
    <w:rsid w:val="005C15A4"/>
    <w:rsid w:val="005C223A"/>
    <w:rsid w:val="005C2385"/>
    <w:rsid w:val="005C2F57"/>
    <w:rsid w:val="005C329C"/>
    <w:rsid w:val="005C3E80"/>
    <w:rsid w:val="005C4413"/>
    <w:rsid w:val="005C4654"/>
    <w:rsid w:val="005C4A7E"/>
    <w:rsid w:val="005C5C60"/>
    <w:rsid w:val="005C71E2"/>
    <w:rsid w:val="005C72AB"/>
    <w:rsid w:val="005C77A6"/>
    <w:rsid w:val="005D01E0"/>
    <w:rsid w:val="005D062D"/>
    <w:rsid w:val="005D10AE"/>
    <w:rsid w:val="005D32F7"/>
    <w:rsid w:val="005D370D"/>
    <w:rsid w:val="005D44C6"/>
    <w:rsid w:val="005D46E6"/>
    <w:rsid w:val="005D479E"/>
    <w:rsid w:val="005D4F46"/>
    <w:rsid w:val="005D522B"/>
    <w:rsid w:val="005D53DC"/>
    <w:rsid w:val="005D6217"/>
    <w:rsid w:val="005D692E"/>
    <w:rsid w:val="005D78E8"/>
    <w:rsid w:val="005E114B"/>
    <w:rsid w:val="005E20F6"/>
    <w:rsid w:val="005E28A4"/>
    <w:rsid w:val="005E300B"/>
    <w:rsid w:val="005E3968"/>
    <w:rsid w:val="005E4FD9"/>
    <w:rsid w:val="005E51ED"/>
    <w:rsid w:val="005E5416"/>
    <w:rsid w:val="005E67AB"/>
    <w:rsid w:val="005E6A93"/>
    <w:rsid w:val="005E7473"/>
    <w:rsid w:val="005E770B"/>
    <w:rsid w:val="005E7B7C"/>
    <w:rsid w:val="005F1997"/>
    <w:rsid w:val="005F1CDE"/>
    <w:rsid w:val="005F277B"/>
    <w:rsid w:val="005F2D47"/>
    <w:rsid w:val="005F4501"/>
    <w:rsid w:val="005F4DC1"/>
    <w:rsid w:val="005F5B41"/>
    <w:rsid w:val="005F5EE9"/>
    <w:rsid w:val="005F6BAE"/>
    <w:rsid w:val="005F702B"/>
    <w:rsid w:val="005F7059"/>
    <w:rsid w:val="005F71B7"/>
    <w:rsid w:val="005F7E9E"/>
    <w:rsid w:val="005F7F4D"/>
    <w:rsid w:val="00600E1F"/>
    <w:rsid w:val="0060109C"/>
    <w:rsid w:val="00601EEB"/>
    <w:rsid w:val="00602572"/>
    <w:rsid w:val="00602EC5"/>
    <w:rsid w:val="006038B1"/>
    <w:rsid w:val="006044B6"/>
    <w:rsid w:val="0060466B"/>
    <w:rsid w:val="00604DD1"/>
    <w:rsid w:val="00605B99"/>
    <w:rsid w:val="0060615C"/>
    <w:rsid w:val="006067B7"/>
    <w:rsid w:val="006069DB"/>
    <w:rsid w:val="00606CEC"/>
    <w:rsid w:val="00607E7F"/>
    <w:rsid w:val="006117D4"/>
    <w:rsid w:val="00613790"/>
    <w:rsid w:val="00613BD1"/>
    <w:rsid w:val="00615C0E"/>
    <w:rsid w:val="00616B83"/>
    <w:rsid w:val="00616B9E"/>
    <w:rsid w:val="006196EC"/>
    <w:rsid w:val="00620632"/>
    <w:rsid w:val="00621A34"/>
    <w:rsid w:val="006224AA"/>
    <w:rsid w:val="00622973"/>
    <w:rsid w:val="006235AA"/>
    <w:rsid w:val="006240F1"/>
    <w:rsid w:val="00624432"/>
    <w:rsid w:val="006259F1"/>
    <w:rsid w:val="00625A31"/>
    <w:rsid w:val="00626043"/>
    <w:rsid w:val="0062713B"/>
    <w:rsid w:val="006279F7"/>
    <w:rsid w:val="00630761"/>
    <w:rsid w:val="006307E7"/>
    <w:rsid w:val="00631A4D"/>
    <w:rsid w:val="00633C59"/>
    <w:rsid w:val="0063401D"/>
    <w:rsid w:val="00634E8F"/>
    <w:rsid w:val="00635060"/>
    <w:rsid w:val="00635C9E"/>
    <w:rsid w:val="00635D48"/>
    <w:rsid w:val="00636913"/>
    <w:rsid w:val="00636EF0"/>
    <w:rsid w:val="00637F7E"/>
    <w:rsid w:val="006402DC"/>
    <w:rsid w:val="0064066D"/>
    <w:rsid w:val="00640EE2"/>
    <w:rsid w:val="0064145C"/>
    <w:rsid w:val="00641F68"/>
    <w:rsid w:val="00642B1E"/>
    <w:rsid w:val="0064334D"/>
    <w:rsid w:val="006446E1"/>
    <w:rsid w:val="00645528"/>
    <w:rsid w:val="00645ABB"/>
    <w:rsid w:val="00645B4A"/>
    <w:rsid w:val="00645CFE"/>
    <w:rsid w:val="006463A7"/>
    <w:rsid w:val="00646EEE"/>
    <w:rsid w:val="006470BA"/>
    <w:rsid w:val="006473AB"/>
    <w:rsid w:val="00647F9F"/>
    <w:rsid w:val="00651038"/>
    <w:rsid w:val="00651AA0"/>
    <w:rsid w:val="00651E0C"/>
    <w:rsid w:val="006520D8"/>
    <w:rsid w:val="006522B0"/>
    <w:rsid w:val="00652DA3"/>
    <w:rsid w:val="00653A02"/>
    <w:rsid w:val="00653D72"/>
    <w:rsid w:val="00654151"/>
    <w:rsid w:val="0065550D"/>
    <w:rsid w:val="006557E2"/>
    <w:rsid w:val="006558A1"/>
    <w:rsid w:val="00655AD9"/>
    <w:rsid w:val="0065702C"/>
    <w:rsid w:val="00657BFE"/>
    <w:rsid w:val="006601A4"/>
    <w:rsid w:val="006606CA"/>
    <w:rsid w:val="00661D2E"/>
    <w:rsid w:val="006626EB"/>
    <w:rsid w:val="00663F71"/>
    <w:rsid w:val="0066506D"/>
    <w:rsid w:val="006653EA"/>
    <w:rsid w:val="00665618"/>
    <w:rsid w:val="00666349"/>
    <w:rsid w:val="00666C21"/>
    <w:rsid w:val="00666D12"/>
    <w:rsid w:val="00667EE6"/>
    <w:rsid w:val="006711DD"/>
    <w:rsid w:val="006718CB"/>
    <w:rsid w:val="006723BC"/>
    <w:rsid w:val="00672A4F"/>
    <w:rsid w:val="00672F1B"/>
    <w:rsid w:val="0067357A"/>
    <w:rsid w:val="00673769"/>
    <w:rsid w:val="00673781"/>
    <w:rsid w:val="0067383C"/>
    <w:rsid w:val="00673C38"/>
    <w:rsid w:val="00674FD4"/>
    <w:rsid w:val="0067558F"/>
    <w:rsid w:val="00675659"/>
    <w:rsid w:val="00677166"/>
    <w:rsid w:val="0067721D"/>
    <w:rsid w:val="006776A4"/>
    <w:rsid w:val="00680841"/>
    <w:rsid w:val="006809F6"/>
    <w:rsid w:val="006815D0"/>
    <w:rsid w:val="00681B37"/>
    <w:rsid w:val="00682C46"/>
    <w:rsid w:val="00682F86"/>
    <w:rsid w:val="00683353"/>
    <w:rsid w:val="00683842"/>
    <w:rsid w:val="00683B7B"/>
    <w:rsid w:val="00684C31"/>
    <w:rsid w:val="00685DDD"/>
    <w:rsid w:val="00686C73"/>
    <w:rsid w:val="00687749"/>
    <w:rsid w:val="00687A0F"/>
    <w:rsid w:val="00687F4A"/>
    <w:rsid w:val="00691179"/>
    <w:rsid w:val="0069120D"/>
    <w:rsid w:val="00691872"/>
    <w:rsid w:val="00692BA8"/>
    <w:rsid w:val="00692C36"/>
    <w:rsid w:val="00692FC9"/>
    <w:rsid w:val="0069319D"/>
    <w:rsid w:val="00693A24"/>
    <w:rsid w:val="00694A0D"/>
    <w:rsid w:val="00695550"/>
    <w:rsid w:val="00695937"/>
    <w:rsid w:val="00696F88"/>
    <w:rsid w:val="0069734D"/>
    <w:rsid w:val="006A02C2"/>
    <w:rsid w:val="006A0A61"/>
    <w:rsid w:val="006A1641"/>
    <w:rsid w:val="006A1F24"/>
    <w:rsid w:val="006A226F"/>
    <w:rsid w:val="006A40A3"/>
    <w:rsid w:val="006A428D"/>
    <w:rsid w:val="006A4AB1"/>
    <w:rsid w:val="006A4F0F"/>
    <w:rsid w:val="006A4F17"/>
    <w:rsid w:val="006A5772"/>
    <w:rsid w:val="006A5C28"/>
    <w:rsid w:val="006A617B"/>
    <w:rsid w:val="006A63EA"/>
    <w:rsid w:val="006A7276"/>
    <w:rsid w:val="006A77CA"/>
    <w:rsid w:val="006A7A52"/>
    <w:rsid w:val="006A7AAE"/>
    <w:rsid w:val="006A7EA6"/>
    <w:rsid w:val="006B171A"/>
    <w:rsid w:val="006B2339"/>
    <w:rsid w:val="006B307E"/>
    <w:rsid w:val="006B3A70"/>
    <w:rsid w:val="006B3AD7"/>
    <w:rsid w:val="006B3D16"/>
    <w:rsid w:val="006B4092"/>
    <w:rsid w:val="006B56DC"/>
    <w:rsid w:val="006B6B2E"/>
    <w:rsid w:val="006B6F3B"/>
    <w:rsid w:val="006C0070"/>
    <w:rsid w:val="006C01FB"/>
    <w:rsid w:val="006C093A"/>
    <w:rsid w:val="006C13AD"/>
    <w:rsid w:val="006C1C82"/>
    <w:rsid w:val="006C2332"/>
    <w:rsid w:val="006C32DB"/>
    <w:rsid w:val="006C3573"/>
    <w:rsid w:val="006C35A2"/>
    <w:rsid w:val="006C3BB5"/>
    <w:rsid w:val="006C59FF"/>
    <w:rsid w:val="006C5A98"/>
    <w:rsid w:val="006C6A9D"/>
    <w:rsid w:val="006C6C09"/>
    <w:rsid w:val="006C702F"/>
    <w:rsid w:val="006C7566"/>
    <w:rsid w:val="006C7A61"/>
    <w:rsid w:val="006D00FD"/>
    <w:rsid w:val="006D07BE"/>
    <w:rsid w:val="006D0D6B"/>
    <w:rsid w:val="006D10F6"/>
    <w:rsid w:val="006D156A"/>
    <w:rsid w:val="006D16C2"/>
    <w:rsid w:val="006D1FFA"/>
    <w:rsid w:val="006D26A9"/>
    <w:rsid w:val="006D2D37"/>
    <w:rsid w:val="006D34AA"/>
    <w:rsid w:val="006D3632"/>
    <w:rsid w:val="006D37B8"/>
    <w:rsid w:val="006D40DB"/>
    <w:rsid w:val="006D410C"/>
    <w:rsid w:val="006D42D6"/>
    <w:rsid w:val="006D4463"/>
    <w:rsid w:val="006D44AE"/>
    <w:rsid w:val="006D44B1"/>
    <w:rsid w:val="006D4671"/>
    <w:rsid w:val="006D4A4D"/>
    <w:rsid w:val="006D5508"/>
    <w:rsid w:val="006D5B7D"/>
    <w:rsid w:val="006D62C5"/>
    <w:rsid w:val="006D6D7D"/>
    <w:rsid w:val="006D70F5"/>
    <w:rsid w:val="006D74D0"/>
    <w:rsid w:val="006D7547"/>
    <w:rsid w:val="006D7DE4"/>
    <w:rsid w:val="006E01DE"/>
    <w:rsid w:val="006E0B75"/>
    <w:rsid w:val="006E1B07"/>
    <w:rsid w:val="006E2E66"/>
    <w:rsid w:val="006E2EA0"/>
    <w:rsid w:val="006E358A"/>
    <w:rsid w:val="006E44F7"/>
    <w:rsid w:val="006E50C1"/>
    <w:rsid w:val="006E5217"/>
    <w:rsid w:val="006E587E"/>
    <w:rsid w:val="006E5E5D"/>
    <w:rsid w:val="006E5EFF"/>
    <w:rsid w:val="006E6439"/>
    <w:rsid w:val="006E6B8D"/>
    <w:rsid w:val="006F0EB8"/>
    <w:rsid w:val="006F24A5"/>
    <w:rsid w:val="006F2A53"/>
    <w:rsid w:val="006F2EA7"/>
    <w:rsid w:val="006F3201"/>
    <w:rsid w:val="006F3351"/>
    <w:rsid w:val="006F35CF"/>
    <w:rsid w:val="006F3EE6"/>
    <w:rsid w:val="006F5AA1"/>
    <w:rsid w:val="006F619B"/>
    <w:rsid w:val="006F6851"/>
    <w:rsid w:val="006F68ED"/>
    <w:rsid w:val="006F70DF"/>
    <w:rsid w:val="006F7893"/>
    <w:rsid w:val="006F7CE6"/>
    <w:rsid w:val="00701703"/>
    <w:rsid w:val="00701F1D"/>
    <w:rsid w:val="00702243"/>
    <w:rsid w:val="00702244"/>
    <w:rsid w:val="0070292D"/>
    <w:rsid w:val="00702EA6"/>
    <w:rsid w:val="00703ED2"/>
    <w:rsid w:val="0070435B"/>
    <w:rsid w:val="00704F17"/>
    <w:rsid w:val="00706EAC"/>
    <w:rsid w:val="00707184"/>
    <w:rsid w:val="007073C9"/>
    <w:rsid w:val="0070780F"/>
    <w:rsid w:val="00710875"/>
    <w:rsid w:val="00710D04"/>
    <w:rsid w:val="0071233A"/>
    <w:rsid w:val="00713CFC"/>
    <w:rsid w:val="00713EF1"/>
    <w:rsid w:val="00714228"/>
    <w:rsid w:val="007142B4"/>
    <w:rsid w:val="00714B3A"/>
    <w:rsid w:val="0071509E"/>
    <w:rsid w:val="007160D2"/>
    <w:rsid w:val="007177B4"/>
    <w:rsid w:val="00717C97"/>
    <w:rsid w:val="007201CF"/>
    <w:rsid w:val="00721350"/>
    <w:rsid w:val="0072286D"/>
    <w:rsid w:val="00722C20"/>
    <w:rsid w:val="0072303D"/>
    <w:rsid w:val="00724A16"/>
    <w:rsid w:val="00724D65"/>
    <w:rsid w:val="00724EDE"/>
    <w:rsid w:val="007264FD"/>
    <w:rsid w:val="00732125"/>
    <w:rsid w:val="00732DBC"/>
    <w:rsid w:val="00733485"/>
    <w:rsid w:val="007335BA"/>
    <w:rsid w:val="00735074"/>
    <w:rsid w:val="007358E9"/>
    <w:rsid w:val="00735D84"/>
    <w:rsid w:val="00736501"/>
    <w:rsid w:val="00736B21"/>
    <w:rsid w:val="007379BA"/>
    <w:rsid w:val="00737F6E"/>
    <w:rsid w:val="007404BC"/>
    <w:rsid w:val="00740DFC"/>
    <w:rsid w:val="007414D1"/>
    <w:rsid w:val="007414E6"/>
    <w:rsid w:val="0074160A"/>
    <w:rsid w:val="0074177D"/>
    <w:rsid w:val="00742269"/>
    <w:rsid w:val="007428D5"/>
    <w:rsid w:val="007430B2"/>
    <w:rsid w:val="00743385"/>
    <w:rsid w:val="007438C0"/>
    <w:rsid w:val="00744180"/>
    <w:rsid w:val="0074419E"/>
    <w:rsid w:val="00744724"/>
    <w:rsid w:val="007449D8"/>
    <w:rsid w:val="00744B44"/>
    <w:rsid w:val="00744B82"/>
    <w:rsid w:val="00744BA4"/>
    <w:rsid w:val="00745805"/>
    <w:rsid w:val="00746281"/>
    <w:rsid w:val="007475BA"/>
    <w:rsid w:val="00750E09"/>
    <w:rsid w:val="00750ED8"/>
    <w:rsid w:val="00751221"/>
    <w:rsid w:val="007516C6"/>
    <w:rsid w:val="00751B16"/>
    <w:rsid w:val="007525C2"/>
    <w:rsid w:val="007546EC"/>
    <w:rsid w:val="00754EE8"/>
    <w:rsid w:val="00755053"/>
    <w:rsid w:val="00756165"/>
    <w:rsid w:val="007561C0"/>
    <w:rsid w:val="0075634A"/>
    <w:rsid w:val="007564C7"/>
    <w:rsid w:val="00756DF4"/>
    <w:rsid w:val="00757949"/>
    <w:rsid w:val="00757C3A"/>
    <w:rsid w:val="00757F68"/>
    <w:rsid w:val="00760E7E"/>
    <w:rsid w:val="00763086"/>
    <w:rsid w:val="00763375"/>
    <w:rsid w:val="0076377E"/>
    <w:rsid w:val="007647D2"/>
    <w:rsid w:val="0076489A"/>
    <w:rsid w:val="007650F7"/>
    <w:rsid w:val="00765390"/>
    <w:rsid w:val="0076640C"/>
    <w:rsid w:val="00766718"/>
    <w:rsid w:val="00766C6C"/>
    <w:rsid w:val="00766C7D"/>
    <w:rsid w:val="0076710D"/>
    <w:rsid w:val="0076712E"/>
    <w:rsid w:val="007677E6"/>
    <w:rsid w:val="0076782D"/>
    <w:rsid w:val="00767C4A"/>
    <w:rsid w:val="007713F1"/>
    <w:rsid w:val="00771EA1"/>
    <w:rsid w:val="0077244D"/>
    <w:rsid w:val="0077310A"/>
    <w:rsid w:val="00773844"/>
    <w:rsid w:val="00773E11"/>
    <w:rsid w:val="00774643"/>
    <w:rsid w:val="007753B2"/>
    <w:rsid w:val="00775A1B"/>
    <w:rsid w:val="00775B36"/>
    <w:rsid w:val="00776A45"/>
    <w:rsid w:val="00777139"/>
    <w:rsid w:val="00777ABA"/>
    <w:rsid w:val="00777D58"/>
    <w:rsid w:val="00780374"/>
    <w:rsid w:val="00780900"/>
    <w:rsid w:val="00781235"/>
    <w:rsid w:val="0078159D"/>
    <w:rsid w:val="00782159"/>
    <w:rsid w:val="00782963"/>
    <w:rsid w:val="00783572"/>
    <w:rsid w:val="00784088"/>
    <w:rsid w:val="007842E5"/>
    <w:rsid w:val="007847E3"/>
    <w:rsid w:val="00784ED0"/>
    <w:rsid w:val="00786FB3"/>
    <w:rsid w:val="007874BF"/>
    <w:rsid w:val="00787F76"/>
    <w:rsid w:val="00790132"/>
    <w:rsid w:val="007910FE"/>
    <w:rsid w:val="007913B0"/>
    <w:rsid w:val="00791434"/>
    <w:rsid w:val="00791BD7"/>
    <w:rsid w:val="00791F2B"/>
    <w:rsid w:val="007920D7"/>
    <w:rsid w:val="00792EFC"/>
    <w:rsid w:val="00792FE6"/>
    <w:rsid w:val="00793C4D"/>
    <w:rsid w:val="00793F04"/>
    <w:rsid w:val="00794AE4"/>
    <w:rsid w:val="0079615A"/>
    <w:rsid w:val="007977EB"/>
    <w:rsid w:val="007977ED"/>
    <w:rsid w:val="00797E20"/>
    <w:rsid w:val="007A0659"/>
    <w:rsid w:val="007A08AC"/>
    <w:rsid w:val="007A10CF"/>
    <w:rsid w:val="007A1557"/>
    <w:rsid w:val="007A1BA9"/>
    <w:rsid w:val="007A2058"/>
    <w:rsid w:val="007A223F"/>
    <w:rsid w:val="007A2A11"/>
    <w:rsid w:val="007A3C46"/>
    <w:rsid w:val="007A4E4E"/>
    <w:rsid w:val="007A57C7"/>
    <w:rsid w:val="007A7783"/>
    <w:rsid w:val="007A7A85"/>
    <w:rsid w:val="007B04C3"/>
    <w:rsid w:val="007B17CB"/>
    <w:rsid w:val="007B1E8B"/>
    <w:rsid w:val="007B2A10"/>
    <w:rsid w:val="007B2AA9"/>
    <w:rsid w:val="007B3E4D"/>
    <w:rsid w:val="007B4862"/>
    <w:rsid w:val="007B4D64"/>
    <w:rsid w:val="007B5778"/>
    <w:rsid w:val="007B5EEB"/>
    <w:rsid w:val="007B624B"/>
    <w:rsid w:val="007B6818"/>
    <w:rsid w:val="007C073D"/>
    <w:rsid w:val="007C22C2"/>
    <w:rsid w:val="007C3444"/>
    <w:rsid w:val="007C3824"/>
    <w:rsid w:val="007C38EA"/>
    <w:rsid w:val="007C3B54"/>
    <w:rsid w:val="007C3BB5"/>
    <w:rsid w:val="007C53FF"/>
    <w:rsid w:val="007C5972"/>
    <w:rsid w:val="007C66D4"/>
    <w:rsid w:val="007C6778"/>
    <w:rsid w:val="007C6B5B"/>
    <w:rsid w:val="007C6D38"/>
    <w:rsid w:val="007D0106"/>
    <w:rsid w:val="007D05BE"/>
    <w:rsid w:val="007D08B4"/>
    <w:rsid w:val="007D289B"/>
    <w:rsid w:val="007D3A75"/>
    <w:rsid w:val="007D4101"/>
    <w:rsid w:val="007D52D6"/>
    <w:rsid w:val="007D6F0F"/>
    <w:rsid w:val="007D7366"/>
    <w:rsid w:val="007D75F2"/>
    <w:rsid w:val="007D79A3"/>
    <w:rsid w:val="007D7EF7"/>
    <w:rsid w:val="007E0FA8"/>
    <w:rsid w:val="007E1382"/>
    <w:rsid w:val="007E1A2B"/>
    <w:rsid w:val="007E1CF9"/>
    <w:rsid w:val="007E1EB8"/>
    <w:rsid w:val="007E2AB6"/>
    <w:rsid w:val="007E2D97"/>
    <w:rsid w:val="007E31AF"/>
    <w:rsid w:val="007E3963"/>
    <w:rsid w:val="007E3DBA"/>
    <w:rsid w:val="007E3E98"/>
    <w:rsid w:val="007E46FC"/>
    <w:rsid w:val="007E4CAA"/>
    <w:rsid w:val="007E53E0"/>
    <w:rsid w:val="007E58C6"/>
    <w:rsid w:val="007E5B76"/>
    <w:rsid w:val="007E6279"/>
    <w:rsid w:val="007E6660"/>
    <w:rsid w:val="007E68B6"/>
    <w:rsid w:val="007E6E1F"/>
    <w:rsid w:val="007E6EF3"/>
    <w:rsid w:val="007E7936"/>
    <w:rsid w:val="007F03ED"/>
    <w:rsid w:val="007F16F0"/>
    <w:rsid w:val="007F1B23"/>
    <w:rsid w:val="007F3146"/>
    <w:rsid w:val="007F36B1"/>
    <w:rsid w:val="007F3EF5"/>
    <w:rsid w:val="007F446C"/>
    <w:rsid w:val="007F45CD"/>
    <w:rsid w:val="007F67A9"/>
    <w:rsid w:val="007F740B"/>
    <w:rsid w:val="007F7708"/>
    <w:rsid w:val="007F7793"/>
    <w:rsid w:val="007F7960"/>
    <w:rsid w:val="00800D3B"/>
    <w:rsid w:val="0080105B"/>
    <w:rsid w:val="008016CB"/>
    <w:rsid w:val="00802EB0"/>
    <w:rsid w:val="00802F02"/>
    <w:rsid w:val="00803591"/>
    <w:rsid w:val="00803EA1"/>
    <w:rsid w:val="00804A7F"/>
    <w:rsid w:val="0080617D"/>
    <w:rsid w:val="00806237"/>
    <w:rsid w:val="008067BE"/>
    <w:rsid w:val="00806AD3"/>
    <w:rsid w:val="008111D7"/>
    <w:rsid w:val="008113C4"/>
    <w:rsid w:val="00811518"/>
    <w:rsid w:val="00813E00"/>
    <w:rsid w:val="00814144"/>
    <w:rsid w:val="00814A63"/>
    <w:rsid w:val="00814FF7"/>
    <w:rsid w:val="00815F2A"/>
    <w:rsid w:val="00816123"/>
    <w:rsid w:val="0081740F"/>
    <w:rsid w:val="0081778B"/>
    <w:rsid w:val="00817C57"/>
    <w:rsid w:val="008200EF"/>
    <w:rsid w:val="008208A2"/>
    <w:rsid w:val="00820ED2"/>
    <w:rsid w:val="00821296"/>
    <w:rsid w:val="008214C1"/>
    <w:rsid w:val="0082182B"/>
    <w:rsid w:val="00821F7B"/>
    <w:rsid w:val="008228D3"/>
    <w:rsid w:val="00822DF0"/>
    <w:rsid w:val="00823704"/>
    <w:rsid w:val="00823A27"/>
    <w:rsid w:val="00823E6B"/>
    <w:rsid w:val="00824269"/>
    <w:rsid w:val="008248DA"/>
    <w:rsid w:val="00824915"/>
    <w:rsid w:val="00824A3C"/>
    <w:rsid w:val="00825037"/>
    <w:rsid w:val="0082677B"/>
    <w:rsid w:val="008271D6"/>
    <w:rsid w:val="008275BA"/>
    <w:rsid w:val="008277FE"/>
    <w:rsid w:val="00827EF8"/>
    <w:rsid w:val="00830363"/>
    <w:rsid w:val="0083057E"/>
    <w:rsid w:val="00830850"/>
    <w:rsid w:val="008310CB"/>
    <w:rsid w:val="008318A0"/>
    <w:rsid w:val="00831940"/>
    <w:rsid w:val="00832012"/>
    <w:rsid w:val="0083246E"/>
    <w:rsid w:val="00832679"/>
    <w:rsid w:val="00833A85"/>
    <w:rsid w:val="00833A87"/>
    <w:rsid w:val="00834494"/>
    <w:rsid w:val="008344B3"/>
    <w:rsid w:val="00834B94"/>
    <w:rsid w:val="008353CF"/>
    <w:rsid w:val="00835407"/>
    <w:rsid w:val="0083747C"/>
    <w:rsid w:val="008404DD"/>
    <w:rsid w:val="00840A70"/>
    <w:rsid w:val="00841845"/>
    <w:rsid w:val="00841BB6"/>
    <w:rsid w:val="008422E2"/>
    <w:rsid w:val="008428F7"/>
    <w:rsid w:val="0084361B"/>
    <w:rsid w:val="00843B53"/>
    <w:rsid w:val="00843FE2"/>
    <w:rsid w:val="00844A9E"/>
    <w:rsid w:val="00844BA0"/>
    <w:rsid w:val="00845583"/>
    <w:rsid w:val="00845DAA"/>
    <w:rsid w:val="00846B96"/>
    <w:rsid w:val="0084760D"/>
    <w:rsid w:val="0085065D"/>
    <w:rsid w:val="0085069F"/>
    <w:rsid w:val="0085076D"/>
    <w:rsid w:val="00850B31"/>
    <w:rsid w:val="008510D7"/>
    <w:rsid w:val="008520B4"/>
    <w:rsid w:val="00852B7F"/>
    <w:rsid w:val="008542CC"/>
    <w:rsid w:val="008557CF"/>
    <w:rsid w:val="00856004"/>
    <w:rsid w:val="0085707B"/>
    <w:rsid w:val="00857104"/>
    <w:rsid w:val="008576C1"/>
    <w:rsid w:val="0085771B"/>
    <w:rsid w:val="00857975"/>
    <w:rsid w:val="008603E8"/>
    <w:rsid w:val="00860CCA"/>
    <w:rsid w:val="0086169D"/>
    <w:rsid w:val="008631A8"/>
    <w:rsid w:val="00863C85"/>
    <w:rsid w:val="00864AD7"/>
    <w:rsid w:val="00864FE5"/>
    <w:rsid w:val="00865B5E"/>
    <w:rsid w:val="00865DD9"/>
    <w:rsid w:val="008663BC"/>
    <w:rsid w:val="00866681"/>
    <w:rsid w:val="00866829"/>
    <w:rsid w:val="00866C57"/>
    <w:rsid w:val="00867B70"/>
    <w:rsid w:val="00867C1F"/>
    <w:rsid w:val="008706CD"/>
    <w:rsid w:val="00870810"/>
    <w:rsid w:val="00871503"/>
    <w:rsid w:val="00871E4C"/>
    <w:rsid w:val="00872560"/>
    <w:rsid w:val="008729A6"/>
    <w:rsid w:val="00872AEB"/>
    <w:rsid w:val="00873BCA"/>
    <w:rsid w:val="00874332"/>
    <w:rsid w:val="00874333"/>
    <w:rsid w:val="00874455"/>
    <w:rsid w:val="008745A3"/>
    <w:rsid w:val="0087465C"/>
    <w:rsid w:val="008759FD"/>
    <w:rsid w:val="00875A89"/>
    <w:rsid w:val="00876420"/>
    <w:rsid w:val="00876AE5"/>
    <w:rsid w:val="008774D5"/>
    <w:rsid w:val="00880029"/>
    <w:rsid w:val="0088108A"/>
    <w:rsid w:val="0088132E"/>
    <w:rsid w:val="00881DA0"/>
    <w:rsid w:val="00882C3D"/>
    <w:rsid w:val="00882D2D"/>
    <w:rsid w:val="0088439E"/>
    <w:rsid w:val="008850E6"/>
    <w:rsid w:val="008861E3"/>
    <w:rsid w:val="008871EA"/>
    <w:rsid w:val="00887390"/>
    <w:rsid w:val="0088760B"/>
    <w:rsid w:val="00887AAB"/>
    <w:rsid w:val="008900E5"/>
    <w:rsid w:val="00890683"/>
    <w:rsid w:val="00890A23"/>
    <w:rsid w:val="00890FB6"/>
    <w:rsid w:val="00891247"/>
    <w:rsid w:val="00891532"/>
    <w:rsid w:val="00891830"/>
    <w:rsid w:val="00891D9F"/>
    <w:rsid w:val="00892063"/>
    <w:rsid w:val="00892302"/>
    <w:rsid w:val="008927AF"/>
    <w:rsid w:val="00892AA0"/>
    <w:rsid w:val="00892E66"/>
    <w:rsid w:val="00893685"/>
    <w:rsid w:val="00893C9B"/>
    <w:rsid w:val="00893EA0"/>
    <w:rsid w:val="008945F2"/>
    <w:rsid w:val="00894AF8"/>
    <w:rsid w:val="00894C22"/>
    <w:rsid w:val="00894E90"/>
    <w:rsid w:val="0089569A"/>
    <w:rsid w:val="00897C4E"/>
    <w:rsid w:val="00897FC0"/>
    <w:rsid w:val="008A0822"/>
    <w:rsid w:val="008A08FF"/>
    <w:rsid w:val="008A4F76"/>
    <w:rsid w:val="008A5ADC"/>
    <w:rsid w:val="008A62E6"/>
    <w:rsid w:val="008A6A10"/>
    <w:rsid w:val="008A7406"/>
    <w:rsid w:val="008A7BB3"/>
    <w:rsid w:val="008A7C4F"/>
    <w:rsid w:val="008B0B72"/>
    <w:rsid w:val="008B0DE8"/>
    <w:rsid w:val="008B10BF"/>
    <w:rsid w:val="008B2BAD"/>
    <w:rsid w:val="008B38F9"/>
    <w:rsid w:val="008B5323"/>
    <w:rsid w:val="008B5564"/>
    <w:rsid w:val="008B5A9A"/>
    <w:rsid w:val="008B6337"/>
    <w:rsid w:val="008B6639"/>
    <w:rsid w:val="008B70E4"/>
    <w:rsid w:val="008B716E"/>
    <w:rsid w:val="008B7815"/>
    <w:rsid w:val="008C0B4C"/>
    <w:rsid w:val="008C1383"/>
    <w:rsid w:val="008C1B82"/>
    <w:rsid w:val="008C1ED3"/>
    <w:rsid w:val="008C21DD"/>
    <w:rsid w:val="008C2C27"/>
    <w:rsid w:val="008C320F"/>
    <w:rsid w:val="008C33D8"/>
    <w:rsid w:val="008C409B"/>
    <w:rsid w:val="008C52B0"/>
    <w:rsid w:val="008C624C"/>
    <w:rsid w:val="008C6A69"/>
    <w:rsid w:val="008C71E4"/>
    <w:rsid w:val="008C7A48"/>
    <w:rsid w:val="008C7B03"/>
    <w:rsid w:val="008D07E2"/>
    <w:rsid w:val="008D0E60"/>
    <w:rsid w:val="008D0F12"/>
    <w:rsid w:val="008D1B81"/>
    <w:rsid w:val="008D1BC6"/>
    <w:rsid w:val="008D3227"/>
    <w:rsid w:val="008D3443"/>
    <w:rsid w:val="008D39F8"/>
    <w:rsid w:val="008D3BFC"/>
    <w:rsid w:val="008D3F54"/>
    <w:rsid w:val="008D44FC"/>
    <w:rsid w:val="008D4D9D"/>
    <w:rsid w:val="008D7015"/>
    <w:rsid w:val="008E004D"/>
    <w:rsid w:val="008E1557"/>
    <w:rsid w:val="008E1E94"/>
    <w:rsid w:val="008E2274"/>
    <w:rsid w:val="008E259D"/>
    <w:rsid w:val="008E2FBD"/>
    <w:rsid w:val="008E30D9"/>
    <w:rsid w:val="008E413E"/>
    <w:rsid w:val="008E42F7"/>
    <w:rsid w:val="008E743E"/>
    <w:rsid w:val="008E773D"/>
    <w:rsid w:val="008F03BC"/>
    <w:rsid w:val="008F0935"/>
    <w:rsid w:val="008F15CF"/>
    <w:rsid w:val="008F2088"/>
    <w:rsid w:val="008F2AE1"/>
    <w:rsid w:val="008F2F1C"/>
    <w:rsid w:val="008F2F43"/>
    <w:rsid w:val="008F3555"/>
    <w:rsid w:val="008F3808"/>
    <w:rsid w:val="008F3CD4"/>
    <w:rsid w:val="008F3FEB"/>
    <w:rsid w:val="008F4071"/>
    <w:rsid w:val="008F4C12"/>
    <w:rsid w:val="008F54CF"/>
    <w:rsid w:val="008F5604"/>
    <w:rsid w:val="008F5793"/>
    <w:rsid w:val="008F5FB1"/>
    <w:rsid w:val="008F6B9E"/>
    <w:rsid w:val="008F7542"/>
    <w:rsid w:val="008F7A4A"/>
    <w:rsid w:val="008F7DB4"/>
    <w:rsid w:val="00901BF9"/>
    <w:rsid w:val="00901C30"/>
    <w:rsid w:val="00901DE1"/>
    <w:rsid w:val="009026EC"/>
    <w:rsid w:val="00902D1D"/>
    <w:rsid w:val="009032FE"/>
    <w:rsid w:val="00903F4B"/>
    <w:rsid w:val="009040E1"/>
    <w:rsid w:val="00904A70"/>
    <w:rsid w:val="0090513D"/>
    <w:rsid w:val="00906477"/>
    <w:rsid w:val="00906870"/>
    <w:rsid w:val="009069BC"/>
    <w:rsid w:val="00907F40"/>
    <w:rsid w:val="00910BBE"/>
    <w:rsid w:val="00910DC0"/>
    <w:rsid w:val="00910E17"/>
    <w:rsid w:val="009133C3"/>
    <w:rsid w:val="009137AE"/>
    <w:rsid w:val="00913CC0"/>
    <w:rsid w:val="0091401C"/>
    <w:rsid w:val="00914D16"/>
    <w:rsid w:val="00915360"/>
    <w:rsid w:val="0091551C"/>
    <w:rsid w:val="009158ED"/>
    <w:rsid w:val="00916F06"/>
    <w:rsid w:val="0091753C"/>
    <w:rsid w:val="00920FD2"/>
    <w:rsid w:val="0092135C"/>
    <w:rsid w:val="00921D86"/>
    <w:rsid w:val="00922771"/>
    <w:rsid w:val="00922B1B"/>
    <w:rsid w:val="00923157"/>
    <w:rsid w:val="0092393C"/>
    <w:rsid w:val="00923C80"/>
    <w:rsid w:val="00923FB7"/>
    <w:rsid w:val="0092450B"/>
    <w:rsid w:val="0092502A"/>
    <w:rsid w:val="0092592C"/>
    <w:rsid w:val="00925983"/>
    <w:rsid w:val="00926106"/>
    <w:rsid w:val="009265C9"/>
    <w:rsid w:val="0092665A"/>
    <w:rsid w:val="00927BFF"/>
    <w:rsid w:val="00927CEB"/>
    <w:rsid w:val="00931905"/>
    <w:rsid w:val="0093195C"/>
    <w:rsid w:val="00931B3F"/>
    <w:rsid w:val="00931E7E"/>
    <w:rsid w:val="0093206D"/>
    <w:rsid w:val="00932930"/>
    <w:rsid w:val="00932D8D"/>
    <w:rsid w:val="00934014"/>
    <w:rsid w:val="00934794"/>
    <w:rsid w:val="00935007"/>
    <w:rsid w:val="009350B9"/>
    <w:rsid w:val="00935806"/>
    <w:rsid w:val="00940EE2"/>
    <w:rsid w:val="00941125"/>
    <w:rsid w:val="00941696"/>
    <w:rsid w:val="009424E0"/>
    <w:rsid w:val="0094254C"/>
    <w:rsid w:val="0094316B"/>
    <w:rsid w:val="00943333"/>
    <w:rsid w:val="00943624"/>
    <w:rsid w:val="00943EC4"/>
    <w:rsid w:val="0094489A"/>
    <w:rsid w:val="00945093"/>
    <w:rsid w:val="00945184"/>
    <w:rsid w:val="00945993"/>
    <w:rsid w:val="0094692A"/>
    <w:rsid w:val="009471C8"/>
    <w:rsid w:val="00950272"/>
    <w:rsid w:val="00950A7E"/>
    <w:rsid w:val="00951D14"/>
    <w:rsid w:val="0095425F"/>
    <w:rsid w:val="00956142"/>
    <w:rsid w:val="00956693"/>
    <w:rsid w:val="00956733"/>
    <w:rsid w:val="00956A41"/>
    <w:rsid w:val="00957B75"/>
    <w:rsid w:val="00957D20"/>
    <w:rsid w:val="00961440"/>
    <w:rsid w:val="00961D2F"/>
    <w:rsid w:val="009620C6"/>
    <w:rsid w:val="0096280F"/>
    <w:rsid w:val="00962FC9"/>
    <w:rsid w:val="00964092"/>
    <w:rsid w:val="009643DD"/>
    <w:rsid w:val="00964495"/>
    <w:rsid w:val="00964A32"/>
    <w:rsid w:val="00965359"/>
    <w:rsid w:val="00965C11"/>
    <w:rsid w:val="00965D87"/>
    <w:rsid w:val="0096647A"/>
    <w:rsid w:val="00966570"/>
    <w:rsid w:val="0096697C"/>
    <w:rsid w:val="009670D9"/>
    <w:rsid w:val="0096728C"/>
    <w:rsid w:val="00967658"/>
    <w:rsid w:val="00967739"/>
    <w:rsid w:val="00967938"/>
    <w:rsid w:val="0097045A"/>
    <w:rsid w:val="00970507"/>
    <w:rsid w:val="00970664"/>
    <w:rsid w:val="0097134E"/>
    <w:rsid w:val="009716F6"/>
    <w:rsid w:val="00972047"/>
    <w:rsid w:val="00972FB2"/>
    <w:rsid w:val="0097311C"/>
    <w:rsid w:val="00973F29"/>
    <w:rsid w:val="00974AF7"/>
    <w:rsid w:val="00974D49"/>
    <w:rsid w:val="00975135"/>
    <w:rsid w:val="00977A59"/>
    <w:rsid w:val="009802EA"/>
    <w:rsid w:val="00980AD4"/>
    <w:rsid w:val="00980F7C"/>
    <w:rsid w:val="0098143F"/>
    <w:rsid w:val="00981908"/>
    <w:rsid w:val="009820D7"/>
    <w:rsid w:val="009836C1"/>
    <w:rsid w:val="0098399F"/>
    <w:rsid w:val="00984783"/>
    <w:rsid w:val="0098492B"/>
    <w:rsid w:val="00985E15"/>
    <w:rsid w:val="009869DD"/>
    <w:rsid w:val="00986A6E"/>
    <w:rsid w:val="00986BB9"/>
    <w:rsid w:val="00986D9E"/>
    <w:rsid w:val="0098743E"/>
    <w:rsid w:val="0099030A"/>
    <w:rsid w:val="0099059F"/>
    <w:rsid w:val="0099206D"/>
    <w:rsid w:val="00992131"/>
    <w:rsid w:val="00992575"/>
    <w:rsid w:val="00992E9F"/>
    <w:rsid w:val="00993461"/>
    <w:rsid w:val="009941D6"/>
    <w:rsid w:val="009941F2"/>
    <w:rsid w:val="00994360"/>
    <w:rsid w:val="00995317"/>
    <w:rsid w:val="0099585D"/>
    <w:rsid w:val="00995FB1"/>
    <w:rsid w:val="00996029"/>
    <w:rsid w:val="0099749B"/>
    <w:rsid w:val="00997521"/>
    <w:rsid w:val="009979C0"/>
    <w:rsid w:val="00997B14"/>
    <w:rsid w:val="00997DC5"/>
    <w:rsid w:val="009A0456"/>
    <w:rsid w:val="009A064F"/>
    <w:rsid w:val="009A13FE"/>
    <w:rsid w:val="009A187D"/>
    <w:rsid w:val="009A1B2B"/>
    <w:rsid w:val="009A42A0"/>
    <w:rsid w:val="009A441B"/>
    <w:rsid w:val="009A4F4B"/>
    <w:rsid w:val="009A5700"/>
    <w:rsid w:val="009A57DF"/>
    <w:rsid w:val="009A5B4D"/>
    <w:rsid w:val="009A6037"/>
    <w:rsid w:val="009A67BF"/>
    <w:rsid w:val="009A6D0E"/>
    <w:rsid w:val="009A717E"/>
    <w:rsid w:val="009A766B"/>
    <w:rsid w:val="009B0987"/>
    <w:rsid w:val="009B1086"/>
    <w:rsid w:val="009B163E"/>
    <w:rsid w:val="009B18B4"/>
    <w:rsid w:val="009B2594"/>
    <w:rsid w:val="009B2DBA"/>
    <w:rsid w:val="009B340A"/>
    <w:rsid w:val="009B480E"/>
    <w:rsid w:val="009B4F1A"/>
    <w:rsid w:val="009B5271"/>
    <w:rsid w:val="009B54EC"/>
    <w:rsid w:val="009B5AE4"/>
    <w:rsid w:val="009B5ED9"/>
    <w:rsid w:val="009B5F41"/>
    <w:rsid w:val="009B6888"/>
    <w:rsid w:val="009B6A62"/>
    <w:rsid w:val="009B72D8"/>
    <w:rsid w:val="009C05B8"/>
    <w:rsid w:val="009C0846"/>
    <w:rsid w:val="009C0B82"/>
    <w:rsid w:val="009C0CD4"/>
    <w:rsid w:val="009C0CDC"/>
    <w:rsid w:val="009C0D3F"/>
    <w:rsid w:val="009C22A6"/>
    <w:rsid w:val="009C2E96"/>
    <w:rsid w:val="009C3603"/>
    <w:rsid w:val="009C40C9"/>
    <w:rsid w:val="009C4378"/>
    <w:rsid w:val="009C47B3"/>
    <w:rsid w:val="009C4E76"/>
    <w:rsid w:val="009C5731"/>
    <w:rsid w:val="009C5989"/>
    <w:rsid w:val="009C5ED3"/>
    <w:rsid w:val="009C7AB2"/>
    <w:rsid w:val="009C7B51"/>
    <w:rsid w:val="009D0B9C"/>
    <w:rsid w:val="009D0EB3"/>
    <w:rsid w:val="009D1D09"/>
    <w:rsid w:val="009D3809"/>
    <w:rsid w:val="009D451A"/>
    <w:rsid w:val="009D4FFC"/>
    <w:rsid w:val="009D5163"/>
    <w:rsid w:val="009D5219"/>
    <w:rsid w:val="009D538A"/>
    <w:rsid w:val="009D546A"/>
    <w:rsid w:val="009D54B1"/>
    <w:rsid w:val="009D55F8"/>
    <w:rsid w:val="009D6317"/>
    <w:rsid w:val="009D6455"/>
    <w:rsid w:val="009D6B61"/>
    <w:rsid w:val="009D73A7"/>
    <w:rsid w:val="009E062D"/>
    <w:rsid w:val="009E094D"/>
    <w:rsid w:val="009E0AED"/>
    <w:rsid w:val="009E0B32"/>
    <w:rsid w:val="009E0FBF"/>
    <w:rsid w:val="009E1657"/>
    <w:rsid w:val="009E2CE0"/>
    <w:rsid w:val="009E5771"/>
    <w:rsid w:val="009E6C2B"/>
    <w:rsid w:val="009E72F1"/>
    <w:rsid w:val="009E760C"/>
    <w:rsid w:val="009E7C5E"/>
    <w:rsid w:val="009F0138"/>
    <w:rsid w:val="009F16E4"/>
    <w:rsid w:val="009F1A6C"/>
    <w:rsid w:val="009F1AF9"/>
    <w:rsid w:val="009F22A2"/>
    <w:rsid w:val="009F31BD"/>
    <w:rsid w:val="009F3C28"/>
    <w:rsid w:val="009F4AE0"/>
    <w:rsid w:val="009F68FA"/>
    <w:rsid w:val="009F6A7D"/>
    <w:rsid w:val="009F711F"/>
    <w:rsid w:val="009F789D"/>
    <w:rsid w:val="009F7C71"/>
    <w:rsid w:val="00A003E3"/>
    <w:rsid w:val="00A0090C"/>
    <w:rsid w:val="00A00CCF"/>
    <w:rsid w:val="00A01E97"/>
    <w:rsid w:val="00A025A4"/>
    <w:rsid w:val="00A026AA"/>
    <w:rsid w:val="00A02D99"/>
    <w:rsid w:val="00A02E69"/>
    <w:rsid w:val="00A04186"/>
    <w:rsid w:val="00A04242"/>
    <w:rsid w:val="00A04927"/>
    <w:rsid w:val="00A04B22"/>
    <w:rsid w:val="00A04E21"/>
    <w:rsid w:val="00A050FD"/>
    <w:rsid w:val="00A054E7"/>
    <w:rsid w:val="00A056CF"/>
    <w:rsid w:val="00A0581C"/>
    <w:rsid w:val="00A06620"/>
    <w:rsid w:val="00A06B35"/>
    <w:rsid w:val="00A06FC5"/>
    <w:rsid w:val="00A108D8"/>
    <w:rsid w:val="00A129B2"/>
    <w:rsid w:val="00A12B2E"/>
    <w:rsid w:val="00A13166"/>
    <w:rsid w:val="00A13B08"/>
    <w:rsid w:val="00A13DF6"/>
    <w:rsid w:val="00A1405B"/>
    <w:rsid w:val="00A14464"/>
    <w:rsid w:val="00A14674"/>
    <w:rsid w:val="00A14BF9"/>
    <w:rsid w:val="00A15862"/>
    <w:rsid w:val="00A15B8D"/>
    <w:rsid w:val="00A160A2"/>
    <w:rsid w:val="00A16520"/>
    <w:rsid w:val="00A16622"/>
    <w:rsid w:val="00A20410"/>
    <w:rsid w:val="00A20C4E"/>
    <w:rsid w:val="00A22D4E"/>
    <w:rsid w:val="00A23AD0"/>
    <w:rsid w:val="00A2404A"/>
    <w:rsid w:val="00A25B43"/>
    <w:rsid w:val="00A25E62"/>
    <w:rsid w:val="00A26002"/>
    <w:rsid w:val="00A267AD"/>
    <w:rsid w:val="00A27759"/>
    <w:rsid w:val="00A279D8"/>
    <w:rsid w:val="00A27D29"/>
    <w:rsid w:val="00A30062"/>
    <w:rsid w:val="00A30F95"/>
    <w:rsid w:val="00A31251"/>
    <w:rsid w:val="00A32A44"/>
    <w:rsid w:val="00A32D66"/>
    <w:rsid w:val="00A34005"/>
    <w:rsid w:val="00A34769"/>
    <w:rsid w:val="00A34A66"/>
    <w:rsid w:val="00A35E3F"/>
    <w:rsid w:val="00A36336"/>
    <w:rsid w:val="00A36562"/>
    <w:rsid w:val="00A36F79"/>
    <w:rsid w:val="00A40EA5"/>
    <w:rsid w:val="00A4108E"/>
    <w:rsid w:val="00A42EC8"/>
    <w:rsid w:val="00A4352E"/>
    <w:rsid w:val="00A435E8"/>
    <w:rsid w:val="00A44A01"/>
    <w:rsid w:val="00A44D02"/>
    <w:rsid w:val="00A44D6A"/>
    <w:rsid w:val="00A44F90"/>
    <w:rsid w:val="00A46B45"/>
    <w:rsid w:val="00A472FE"/>
    <w:rsid w:val="00A475C8"/>
    <w:rsid w:val="00A47EE6"/>
    <w:rsid w:val="00A50314"/>
    <w:rsid w:val="00A50716"/>
    <w:rsid w:val="00A50B67"/>
    <w:rsid w:val="00A50D82"/>
    <w:rsid w:val="00A52B02"/>
    <w:rsid w:val="00A52DFA"/>
    <w:rsid w:val="00A52F9D"/>
    <w:rsid w:val="00A53327"/>
    <w:rsid w:val="00A53CDE"/>
    <w:rsid w:val="00A54FCA"/>
    <w:rsid w:val="00A55AE6"/>
    <w:rsid w:val="00A563E5"/>
    <w:rsid w:val="00A56A01"/>
    <w:rsid w:val="00A57660"/>
    <w:rsid w:val="00A622A8"/>
    <w:rsid w:val="00A626BD"/>
    <w:rsid w:val="00A63B1F"/>
    <w:rsid w:val="00A643A3"/>
    <w:rsid w:val="00A651E0"/>
    <w:rsid w:val="00A655E9"/>
    <w:rsid w:val="00A65AF1"/>
    <w:rsid w:val="00A677A5"/>
    <w:rsid w:val="00A70129"/>
    <w:rsid w:val="00A70E5D"/>
    <w:rsid w:val="00A71104"/>
    <w:rsid w:val="00A71247"/>
    <w:rsid w:val="00A71DC7"/>
    <w:rsid w:val="00A72AE5"/>
    <w:rsid w:val="00A732D6"/>
    <w:rsid w:val="00A7372C"/>
    <w:rsid w:val="00A738CB"/>
    <w:rsid w:val="00A73F49"/>
    <w:rsid w:val="00A74591"/>
    <w:rsid w:val="00A74DC6"/>
    <w:rsid w:val="00A75375"/>
    <w:rsid w:val="00A758FA"/>
    <w:rsid w:val="00A76521"/>
    <w:rsid w:val="00A76603"/>
    <w:rsid w:val="00A76ABB"/>
    <w:rsid w:val="00A76B88"/>
    <w:rsid w:val="00A76E07"/>
    <w:rsid w:val="00A77A3A"/>
    <w:rsid w:val="00A8012A"/>
    <w:rsid w:val="00A80FC1"/>
    <w:rsid w:val="00A81EF6"/>
    <w:rsid w:val="00A824E7"/>
    <w:rsid w:val="00A826DB"/>
    <w:rsid w:val="00A827F7"/>
    <w:rsid w:val="00A8299B"/>
    <w:rsid w:val="00A82FFB"/>
    <w:rsid w:val="00A83328"/>
    <w:rsid w:val="00A8403D"/>
    <w:rsid w:val="00A84BA0"/>
    <w:rsid w:val="00A85171"/>
    <w:rsid w:val="00A853EF"/>
    <w:rsid w:val="00A862A8"/>
    <w:rsid w:val="00A863A2"/>
    <w:rsid w:val="00A86D74"/>
    <w:rsid w:val="00A86F41"/>
    <w:rsid w:val="00A872B9"/>
    <w:rsid w:val="00A8799B"/>
    <w:rsid w:val="00A87A7E"/>
    <w:rsid w:val="00A9067B"/>
    <w:rsid w:val="00A9124F"/>
    <w:rsid w:val="00A930DE"/>
    <w:rsid w:val="00A93A6F"/>
    <w:rsid w:val="00A93ED1"/>
    <w:rsid w:val="00A9403A"/>
    <w:rsid w:val="00A9422B"/>
    <w:rsid w:val="00A949E7"/>
    <w:rsid w:val="00A94B2F"/>
    <w:rsid w:val="00A95821"/>
    <w:rsid w:val="00A958BA"/>
    <w:rsid w:val="00A96667"/>
    <w:rsid w:val="00A971FE"/>
    <w:rsid w:val="00A97A52"/>
    <w:rsid w:val="00AA060C"/>
    <w:rsid w:val="00AA0874"/>
    <w:rsid w:val="00AA0962"/>
    <w:rsid w:val="00AA0B93"/>
    <w:rsid w:val="00AA106E"/>
    <w:rsid w:val="00AA12EC"/>
    <w:rsid w:val="00AA1DA1"/>
    <w:rsid w:val="00AA26C9"/>
    <w:rsid w:val="00AA2A5F"/>
    <w:rsid w:val="00AA3010"/>
    <w:rsid w:val="00AA3021"/>
    <w:rsid w:val="00AA323F"/>
    <w:rsid w:val="00AA3E27"/>
    <w:rsid w:val="00AA3EF8"/>
    <w:rsid w:val="00AA40D3"/>
    <w:rsid w:val="00AA4F61"/>
    <w:rsid w:val="00AA52BB"/>
    <w:rsid w:val="00AA684F"/>
    <w:rsid w:val="00AA695D"/>
    <w:rsid w:val="00AA7556"/>
    <w:rsid w:val="00AA7D2D"/>
    <w:rsid w:val="00AA7D45"/>
    <w:rsid w:val="00AA7DDA"/>
    <w:rsid w:val="00AB02AE"/>
    <w:rsid w:val="00AB0342"/>
    <w:rsid w:val="00AB0B6B"/>
    <w:rsid w:val="00AB0C93"/>
    <w:rsid w:val="00AB1068"/>
    <w:rsid w:val="00AB1D68"/>
    <w:rsid w:val="00AB20EC"/>
    <w:rsid w:val="00AB2B73"/>
    <w:rsid w:val="00AB3465"/>
    <w:rsid w:val="00AB51DB"/>
    <w:rsid w:val="00AB566D"/>
    <w:rsid w:val="00AB5EB4"/>
    <w:rsid w:val="00AB6698"/>
    <w:rsid w:val="00AB6DD4"/>
    <w:rsid w:val="00AB753B"/>
    <w:rsid w:val="00AB79E8"/>
    <w:rsid w:val="00AC07EE"/>
    <w:rsid w:val="00AC172A"/>
    <w:rsid w:val="00AC2487"/>
    <w:rsid w:val="00AC4673"/>
    <w:rsid w:val="00AC47D8"/>
    <w:rsid w:val="00AC51D2"/>
    <w:rsid w:val="00AC5243"/>
    <w:rsid w:val="00AC55C2"/>
    <w:rsid w:val="00AC5C36"/>
    <w:rsid w:val="00AC61DC"/>
    <w:rsid w:val="00AC7721"/>
    <w:rsid w:val="00AC77B4"/>
    <w:rsid w:val="00AD055F"/>
    <w:rsid w:val="00AD07A2"/>
    <w:rsid w:val="00AD08B3"/>
    <w:rsid w:val="00AD0A0C"/>
    <w:rsid w:val="00AD18BC"/>
    <w:rsid w:val="00AD2DD5"/>
    <w:rsid w:val="00AD3A2D"/>
    <w:rsid w:val="00AD4159"/>
    <w:rsid w:val="00AD4224"/>
    <w:rsid w:val="00AD4A6B"/>
    <w:rsid w:val="00AD5AFF"/>
    <w:rsid w:val="00AD5C5F"/>
    <w:rsid w:val="00AD6A3B"/>
    <w:rsid w:val="00AD6BE9"/>
    <w:rsid w:val="00AD6F43"/>
    <w:rsid w:val="00AE0B59"/>
    <w:rsid w:val="00AE0F15"/>
    <w:rsid w:val="00AE33BB"/>
    <w:rsid w:val="00AE3CE9"/>
    <w:rsid w:val="00AE4F56"/>
    <w:rsid w:val="00AE4FA8"/>
    <w:rsid w:val="00AE509B"/>
    <w:rsid w:val="00AE51AE"/>
    <w:rsid w:val="00AE5CBB"/>
    <w:rsid w:val="00AE5D08"/>
    <w:rsid w:val="00AE638E"/>
    <w:rsid w:val="00AE6524"/>
    <w:rsid w:val="00AE6530"/>
    <w:rsid w:val="00AE6A91"/>
    <w:rsid w:val="00AE6D51"/>
    <w:rsid w:val="00AE7167"/>
    <w:rsid w:val="00AE71EC"/>
    <w:rsid w:val="00AE7AE1"/>
    <w:rsid w:val="00AF0E3A"/>
    <w:rsid w:val="00AF1007"/>
    <w:rsid w:val="00AF15F7"/>
    <w:rsid w:val="00AF1642"/>
    <w:rsid w:val="00AF1C3A"/>
    <w:rsid w:val="00AF2B28"/>
    <w:rsid w:val="00AF3F4A"/>
    <w:rsid w:val="00AF5286"/>
    <w:rsid w:val="00AF613D"/>
    <w:rsid w:val="00AF69EB"/>
    <w:rsid w:val="00AF7F8F"/>
    <w:rsid w:val="00B009DC"/>
    <w:rsid w:val="00B00ACA"/>
    <w:rsid w:val="00B00CB4"/>
    <w:rsid w:val="00B011F0"/>
    <w:rsid w:val="00B02157"/>
    <w:rsid w:val="00B02894"/>
    <w:rsid w:val="00B05AEC"/>
    <w:rsid w:val="00B10729"/>
    <w:rsid w:val="00B117B1"/>
    <w:rsid w:val="00B11B23"/>
    <w:rsid w:val="00B137C1"/>
    <w:rsid w:val="00B14BDA"/>
    <w:rsid w:val="00B15B0D"/>
    <w:rsid w:val="00B15FAF"/>
    <w:rsid w:val="00B171D2"/>
    <w:rsid w:val="00B203C5"/>
    <w:rsid w:val="00B2081D"/>
    <w:rsid w:val="00B22551"/>
    <w:rsid w:val="00B231F8"/>
    <w:rsid w:val="00B233A1"/>
    <w:rsid w:val="00B23CFE"/>
    <w:rsid w:val="00B24279"/>
    <w:rsid w:val="00B2497D"/>
    <w:rsid w:val="00B24AD4"/>
    <w:rsid w:val="00B24FAF"/>
    <w:rsid w:val="00B25314"/>
    <w:rsid w:val="00B255DE"/>
    <w:rsid w:val="00B25E07"/>
    <w:rsid w:val="00B260A1"/>
    <w:rsid w:val="00B263F9"/>
    <w:rsid w:val="00B26B2B"/>
    <w:rsid w:val="00B27699"/>
    <w:rsid w:val="00B27944"/>
    <w:rsid w:val="00B30740"/>
    <w:rsid w:val="00B30B3B"/>
    <w:rsid w:val="00B31183"/>
    <w:rsid w:val="00B31538"/>
    <w:rsid w:val="00B31C3A"/>
    <w:rsid w:val="00B32242"/>
    <w:rsid w:val="00B32A3D"/>
    <w:rsid w:val="00B32AC1"/>
    <w:rsid w:val="00B32C59"/>
    <w:rsid w:val="00B337FA"/>
    <w:rsid w:val="00B344F4"/>
    <w:rsid w:val="00B349A7"/>
    <w:rsid w:val="00B352DF"/>
    <w:rsid w:val="00B3559A"/>
    <w:rsid w:val="00B355E3"/>
    <w:rsid w:val="00B35B53"/>
    <w:rsid w:val="00B3629D"/>
    <w:rsid w:val="00B36D7B"/>
    <w:rsid w:val="00B37058"/>
    <w:rsid w:val="00B425DF"/>
    <w:rsid w:val="00B427B0"/>
    <w:rsid w:val="00B42AF2"/>
    <w:rsid w:val="00B42E48"/>
    <w:rsid w:val="00B42FDC"/>
    <w:rsid w:val="00B43A7D"/>
    <w:rsid w:val="00B43F90"/>
    <w:rsid w:val="00B4764F"/>
    <w:rsid w:val="00B47DB8"/>
    <w:rsid w:val="00B50543"/>
    <w:rsid w:val="00B50587"/>
    <w:rsid w:val="00B509DE"/>
    <w:rsid w:val="00B50B7E"/>
    <w:rsid w:val="00B50D03"/>
    <w:rsid w:val="00B50E97"/>
    <w:rsid w:val="00B52874"/>
    <w:rsid w:val="00B528F7"/>
    <w:rsid w:val="00B52C82"/>
    <w:rsid w:val="00B52E0E"/>
    <w:rsid w:val="00B52EE1"/>
    <w:rsid w:val="00B54077"/>
    <w:rsid w:val="00B541BA"/>
    <w:rsid w:val="00B5433A"/>
    <w:rsid w:val="00B54431"/>
    <w:rsid w:val="00B54B13"/>
    <w:rsid w:val="00B5571B"/>
    <w:rsid w:val="00B561B5"/>
    <w:rsid w:val="00B56622"/>
    <w:rsid w:val="00B56657"/>
    <w:rsid w:val="00B57907"/>
    <w:rsid w:val="00B60385"/>
    <w:rsid w:val="00B6266B"/>
    <w:rsid w:val="00B63C5A"/>
    <w:rsid w:val="00B64B42"/>
    <w:rsid w:val="00B64F29"/>
    <w:rsid w:val="00B65347"/>
    <w:rsid w:val="00B66B41"/>
    <w:rsid w:val="00B66E3E"/>
    <w:rsid w:val="00B6722F"/>
    <w:rsid w:val="00B6752B"/>
    <w:rsid w:val="00B7042C"/>
    <w:rsid w:val="00B706D1"/>
    <w:rsid w:val="00B71A88"/>
    <w:rsid w:val="00B71E14"/>
    <w:rsid w:val="00B7228B"/>
    <w:rsid w:val="00B72A62"/>
    <w:rsid w:val="00B72E49"/>
    <w:rsid w:val="00B73C2A"/>
    <w:rsid w:val="00B74385"/>
    <w:rsid w:val="00B753A9"/>
    <w:rsid w:val="00B7568E"/>
    <w:rsid w:val="00B75748"/>
    <w:rsid w:val="00B76422"/>
    <w:rsid w:val="00B80126"/>
    <w:rsid w:val="00B8080B"/>
    <w:rsid w:val="00B809D0"/>
    <w:rsid w:val="00B80AA5"/>
    <w:rsid w:val="00B814C9"/>
    <w:rsid w:val="00B8221C"/>
    <w:rsid w:val="00B84848"/>
    <w:rsid w:val="00B86D57"/>
    <w:rsid w:val="00B87C70"/>
    <w:rsid w:val="00B87D12"/>
    <w:rsid w:val="00B9003E"/>
    <w:rsid w:val="00B901C1"/>
    <w:rsid w:val="00B90260"/>
    <w:rsid w:val="00B90836"/>
    <w:rsid w:val="00B9094A"/>
    <w:rsid w:val="00B90EBE"/>
    <w:rsid w:val="00B913C9"/>
    <w:rsid w:val="00B91A50"/>
    <w:rsid w:val="00B92067"/>
    <w:rsid w:val="00B9260C"/>
    <w:rsid w:val="00B92A1D"/>
    <w:rsid w:val="00B92C9E"/>
    <w:rsid w:val="00B93DDA"/>
    <w:rsid w:val="00B946B3"/>
    <w:rsid w:val="00B94744"/>
    <w:rsid w:val="00B95513"/>
    <w:rsid w:val="00B95892"/>
    <w:rsid w:val="00B95AAA"/>
    <w:rsid w:val="00B97454"/>
    <w:rsid w:val="00BA0034"/>
    <w:rsid w:val="00BA0EFC"/>
    <w:rsid w:val="00BA116E"/>
    <w:rsid w:val="00BA1B38"/>
    <w:rsid w:val="00BA3C4B"/>
    <w:rsid w:val="00BA3C64"/>
    <w:rsid w:val="00BA3D34"/>
    <w:rsid w:val="00BA4170"/>
    <w:rsid w:val="00BA4606"/>
    <w:rsid w:val="00BA4A56"/>
    <w:rsid w:val="00BA4B2E"/>
    <w:rsid w:val="00BA5069"/>
    <w:rsid w:val="00BA50BA"/>
    <w:rsid w:val="00BA6062"/>
    <w:rsid w:val="00BA731B"/>
    <w:rsid w:val="00BA790A"/>
    <w:rsid w:val="00BB03E9"/>
    <w:rsid w:val="00BB0793"/>
    <w:rsid w:val="00BB0D59"/>
    <w:rsid w:val="00BB1F65"/>
    <w:rsid w:val="00BB24FC"/>
    <w:rsid w:val="00BB260F"/>
    <w:rsid w:val="00BB2D60"/>
    <w:rsid w:val="00BB3135"/>
    <w:rsid w:val="00BB359F"/>
    <w:rsid w:val="00BB3665"/>
    <w:rsid w:val="00BB3723"/>
    <w:rsid w:val="00BB3F27"/>
    <w:rsid w:val="00BB43C1"/>
    <w:rsid w:val="00BB461B"/>
    <w:rsid w:val="00BB46DA"/>
    <w:rsid w:val="00BB47A0"/>
    <w:rsid w:val="00BB4D11"/>
    <w:rsid w:val="00BB5C19"/>
    <w:rsid w:val="00BB6423"/>
    <w:rsid w:val="00BB6B29"/>
    <w:rsid w:val="00BB6B80"/>
    <w:rsid w:val="00BB6CFC"/>
    <w:rsid w:val="00BB7EEF"/>
    <w:rsid w:val="00BC0390"/>
    <w:rsid w:val="00BC0395"/>
    <w:rsid w:val="00BC0E36"/>
    <w:rsid w:val="00BC2DA0"/>
    <w:rsid w:val="00BC373C"/>
    <w:rsid w:val="00BC450A"/>
    <w:rsid w:val="00BC52AE"/>
    <w:rsid w:val="00BC7812"/>
    <w:rsid w:val="00BC7E61"/>
    <w:rsid w:val="00BC7F20"/>
    <w:rsid w:val="00BD09A4"/>
    <w:rsid w:val="00BD0B0E"/>
    <w:rsid w:val="00BD1B1E"/>
    <w:rsid w:val="00BD23F3"/>
    <w:rsid w:val="00BD246C"/>
    <w:rsid w:val="00BD2A4C"/>
    <w:rsid w:val="00BD382C"/>
    <w:rsid w:val="00BD38B2"/>
    <w:rsid w:val="00BD4C44"/>
    <w:rsid w:val="00BD56C9"/>
    <w:rsid w:val="00BD5F29"/>
    <w:rsid w:val="00BD6146"/>
    <w:rsid w:val="00BD696E"/>
    <w:rsid w:val="00BD6A1B"/>
    <w:rsid w:val="00BD6A38"/>
    <w:rsid w:val="00BE0AA0"/>
    <w:rsid w:val="00BE3731"/>
    <w:rsid w:val="00BE3B9F"/>
    <w:rsid w:val="00BE3D6D"/>
    <w:rsid w:val="00BE3E9F"/>
    <w:rsid w:val="00BE3EE0"/>
    <w:rsid w:val="00BE42EC"/>
    <w:rsid w:val="00BE4593"/>
    <w:rsid w:val="00BE493E"/>
    <w:rsid w:val="00BE56D8"/>
    <w:rsid w:val="00BE5B76"/>
    <w:rsid w:val="00BE765A"/>
    <w:rsid w:val="00BF10A9"/>
    <w:rsid w:val="00BF1ADD"/>
    <w:rsid w:val="00BF3BDC"/>
    <w:rsid w:val="00BF4854"/>
    <w:rsid w:val="00BF58D3"/>
    <w:rsid w:val="00BF5D48"/>
    <w:rsid w:val="00BF61B2"/>
    <w:rsid w:val="00BF6751"/>
    <w:rsid w:val="00BF6DF9"/>
    <w:rsid w:val="00BF6E7C"/>
    <w:rsid w:val="00BF79E5"/>
    <w:rsid w:val="00C003BA"/>
    <w:rsid w:val="00C00B6A"/>
    <w:rsid w:val="00C00CCC"/>
    <w:rsid w:val="00C01B2E"/>
    <w:rsid w:val="00C01D0A"/>
    <w:rsid w:val="00C02A9B"/>
    <w:rsid w:val="00C0320E"/>
    <w:rsid w:val="00C03427"/>
    <w:rsid w:val="00C0366C"/>
    <w:rsid w:val="00C0386A"/>
    <w:rsid w:val="00C038D2"/>
    <w:rsid w:val="00C03AE3"/>
    <w:rsid w:val="00C04753"/>
    <w:rsid w:val="00C0486E"/>
    <w:rsid w:val="00C04C1D"/>
    <w:rsid w:val="00C04C1F"/>
    <w:rsid w:val="00C05441"/>
    <w:rsid w:val="00C0605C"/>
    <w:rsid w:val="00C0760D"/>
    <w:rsid w:val="00C0779B"/>
    <w:rsid w:val="00C103B4"/>
    <w:rsid w:val="00C119BE"/>
    <w:rsid w:val="00C11B44"/>
    <w:rsid w:val="00C11DA4"/>
    <w:rsid w:val="00C11DCA"/>
    <w:rsid w:val="00C12331"/>
    <w:rsid w:val="00C12344"/>
    <w:rsid w:val="00C12A95"/>
    <w:rsid w:val="00C132D2"/>
    <w:rsid w:val="00C13FA4"/>
    <w:rsid w:val="00C1472F"/>
    <w:rsid w:val="00C14C49"/>
    <w:rsid w:val="00C15006"/>
    <w:rsid w:val="00C16BD1"/>
    <w:rsid w:val="00C16C66"/>
    <w:rsid w:val="00C20108"/>
    <w:rsid w:val="00C20DE3"/>
    <w:rsid w:val="00C214D8"/>
    <w:rsid w:val="00C21847"/>
    <w:rsid w:val="00C2233F"/>
    <w:rsid w:val="00C23376"/>
    <w:rsid w:val="00C233B3"/>
    <w:rsid w:val="00C23561"/>
    <w:rsid w:val="00C23B2A"/>
    <w:rsid w:val="00C23CC3"/>
    <w:rsid w:val="00C25434"/>
    <w:rsid w:val="00C2686F"/>
    <w:rsid w:val="00C2695F"/>
    <w:rsid w:val="00C27399"/>
    <w:rsid w:val="00C3012B"/>
    <w:rsid w:val="00C304D2"/>
    <w:rsid w:val="00C3154C"/>
    <w:rsid w:val="00C317DE"/>
    <w:rsid w:val="00C32FF7"/>
    <w:rsid w:val="00C33164"/>
    <w:rsid w:val="00C336CD"/>
    <w:rsid w:val="00C3390F"/>
    <w:rsid w:val="00C33DEB"/>
    <w:rsid w:val="00C34650"/>
    <w:rsid w:val="00C34A6A"/>
    <w:rsid w:val="00C361E7"/>
    <w:rsid w:val="00C366A1"/>
    <w:rsid w:val="00C369BF"/>
    <w:rsid w:val="00C369E1"/>
    <w:rsid w:val="00C37704"/>
    <w:rsid w:val="00C377CD"/>
    <w:rsid w:val="00C3798E"/>
    <w:rsid w:val="00C37BB7"/>
    <w:rsid w:val="00C401EA"/>
    <w:rsid w:val="00C40A3B"/>
    <w:rsid w:val="00C4169E"/>
    <w:rsid w:val="00C42385"/>
    <w:rsid w:val="00C43618"/>
    <w:rsid w:val="00C4386C"/>
    <w:rsid w:val="00C4453D"/>
    <w:rsid w:val="00C44B1D"/>
    <w:rsid w:val="00C44E18"/>
    <w:rsid w:val="00C45C45"/>
    <w:rsid w:val="00C47527"/>
    <w:rsid w:val="00C47B2C"/>
    <w:rsid w:val="00C47FF3"/>
    <w:rsid w:val="00C51584"/>
    <w:rsid w:val="00C515A0"/>
    <w:rsid w:val="00C51EA4"/>
    <w:rsid w:val="00C52375"/>
    <w:rsid w:val="00C53026"/>
    <w:rsid w:val="00C55231"/>
    <w:rsid w:val="00C56087"/>
    <w:rsid w:val="00C56942"/>
    <w:rsid w:val="00C56FFB"/>
    <w:rsid w:val="00C57827"/>
    <w:rsid w:val="00C60B8D"/>
    <w:rsid w:val="00C61BCF"/>
    <w:rsid w:val="00C61BD6"/>
    <w:rsid w:val="00C61D17"/>
    <w:rsid w:val="00C62852"/>
    <w:rsid w:val="00C633A2"/>
    <w:rsid w:val="00C63FFD"/>
    <w:rsid w:val="00C64CA2"/>
    <w:rsid w:val="00C64D5C"/>
    <w:rsid w:val="00C654F6"/>
    <w:rsid w:val="00C65B61"/>
    <w:rsid w:val="00C65BCE"/>
    <w:rsid w:val="00C65C7C"/>
    <w:rsid w:val="00C65F04"/>
    <w:rsid w:val="00C66400"/>
    <w:rsid w:val="00C66407"/>
    <w:rsid w:val="00C66503"/>
    <w:rsid w:val="00C66713"/>
    <w:rsid w:val="00C66957"/>
    <w:rsid w:val="00C66CE5"/>
    <w:rsid w:val="00C66DCF"/>
    <w:rsid w:val="00C66E5D"/>
    <w:rsid w:val="00C66EF9"/>
    <w:rsid w:val="00C67201"/>
    <w:rsid w:val="00C71500"/>
    <w:rsid w:val="00C7179D"/>
    <w:rsid w:val="00C720FB"/>
    <w:rsid w:val="00C737E0"/>
    <w:rsid w:val="00C739B2"/>
    <w:rsid w:val="00C74056"/>
    <w:rsid w:val="00C7447F"/>
    <w:rsid w:val="00C74891"/>
    <w:rsid w:val="00C74A28"/>
    <w:rsid w:val="00C74ABB"/>
    <w:rsid w:val="00C74E90"/>
    <w:rsid w:val="00C75FB7"/>
    <w:rsid w:val="00C76785"/>
    <w:rsid w:val="00C775CD"/>
    <w:rsid w:val="00C77A08"/>
    <w:rsid w:val="00C77B5B"/>
    <w:rsid w:val="00C80102"/>
    <w:rsid w:val="00C80B7E"/>
    <w:rsid w:val="00C80CEE"/>
    <w:rsid w:val="00C80D75"/>
    <w:rsid w:val="00C81041"/>
    <w:rsid w:val="00C82000"/>
    <w:rsid w:val="00C823A2"/>
    <w:rsid w:val="00C82E94"/>
    <w:rsid w:val="00C8356D"/>
    <w:rsid w:val="00C83AE4"/>
    <w:rsid w:val="00C845CD"/>
    <w:rsid w:val="00C86311"/>
    <w:rsid w:val="00C86F68"/>
    <w:rsid w:val="00C87DB7"/>
    <w:rsid w:val="00C9143C"/>
    <w:rsid w:val="00C919BD"/>
    <w:rsid w:val="00C91AF5"/>
    <w:rsid w:val="00C91B42"/>
    <w:rsid w:val="00C91DEB"/>
    <w:rsid w:val="00C9360F"/>
    <w:rsid w:val="00C938A8"/>
    <w:rsid w:val="00C96345"/>
    <w:rsid w:val="00C9639F"/>
    <w:rsid w:val="00C96AF9"/>
    <w:rsid w:val="00C96D92"/>
    <w:rsid w:val="00C97342"/>
    <w:rsid w:val="00C97DFF"/>
    <w:rsid w:val="00C97F61"/>
    <w:rsid w:val="00CA0C2B"/>
    <w:rsid w:val="00CA11E2"/>
    <w:rsid w:val="00CA1203"/>
    <w:rsid w:val="00CA1244"/>
    <w:rsid w:val="00CA125C"/>
    <w:rsid w:val="00CA1768"/>
    <w:rsid w:val="00CA231B"/>
    <w:rsid w:val="00CA3DB9"/>
    <w:rsid w:val="00CA407C"/>
    <w:rsid w:val="00CA45CC"/>
    <w:rsid w:val="00CA4C65"/>
    <w:rsid w:val="00CA4D57"/>
    <w:rsid w:val="00CA541D"/>
    <w:rsid w:val="00CA6BAB"/>
    <w:rsid w:val="00CA745A"/>
    <w:rsid w:val="00CA7952"/>
    <w:rsid w:val="00CA7E9A"/>
    <w:rsid w:val="00CB0071"/>
    <w:rsid w:val="00CB0130"/>
    <w:rsid w:val="00CB03BC"/>
    <w:rsid w:val="00CB0B64"/>
    <w:rsid w:val="00CB185E"/>
    <w:rsid w:val="00CB2D6D"/>
    <w:rsid w:val="00CB2FC0"/>
    <w:rsid w:val="00CB3C39"/>
    <w:rsid w:val="00CB3CC3"/>
    <w:rsid w:val="00CB3ECB"/>
    <w:rsid w:val="00CB436C"/>
    <w:rsid w:val="00CB4BD5"/>
    <w:rsid w:val="00CB535B"/>
    <w:rsid w:val="00CB5950"/>
    <w:rsid w:val="00CB5A1C"/>
    <w:rsid w:val="00CB5C39"/>
    <w:rsid w:val="00CB6C5F"/>
    <w:rsid w:val="00CB7238"/>
    <w:rsid w:val="00CB740A"/>
    <w:rsid w:val="00CB75C8"/>
    <w:rsid w:val="00CB771E"/>
    <w:rsid w:val="00CB7ECD"/>
    <w:rsid w:val="00CC033A"/>
    <w:rsid w:val="00CC0943"/>
    <w:rsid w:val="00CC0FF5"/>
    <w:rsid w:val="00CC22E7"/>
    <w:rsid w:val="00CC232E"/>
    <w:rsid w:val="00CC29BD"/>
    <w:rsid w:val="00CC336A"/>
    <w:rsid w:val="00CC38DE"/>
    <w:rsid w:val="00CC3B99"/>
    <w:rsid w:val="00CC4C1E"/>
    <w:rsid w:val="00CC4C8B"/>
    <w:rsid w:val="00CC7393"/>
    <w:rsid w:val="00CD00C7"/>
    <w:rsid w:val="00CD07E3"/>
    <w:rsid w:val="00CD0E17"/>
    <w:rsid w:val="00CD14A7"/>
    <w:rsid w:val="00CD1D5F"/>
    <w:rsid w:val="00CD21F1"/>
    <w:rsid w:val="00CD2F8E"/>
    <w:rsid w:val="00CD3B82"/>
    <w:rsid w:val="00CD3E62"/>
    <w:rsid w:val="00CD48A2"/>
    <w:rsid w:val="00CD500C"/>
    <w:rsid w:val="00CD7892"/>
    <w:rsid w:val="00CE07F6"/>
    <w:rsid w:val="00CE0890"/>
    <w:rsid w:val="00CE1448"/>
    <w:rsid w:val="00CE1515"/>
    <w:rsid w:val="00CE1CAD"/>
    <w:rsid w:val="00CE2720"/>
    <w:rsid w:val="00CE2AC0"/>
    <w:rsid w:val="00CE37CA"/>
    <w:rsid w:val="00CE4361"/>
    <w:rsid w:val="00CE43E4"/>
    <w:rsid w:val="00CE4986"/>
    <w:rsid w:val="00CE4BF1"/>
    <w:rsid w:val="00CE500B"/>
    <w:rsid w:val="00CE5D36"/>
    <w:rsid w:val="00CE63DD"/>
    <w:rsid w:val="00CE77F6"/>
    <w:rsid w:val="00CED155"/>
    <w:rsid w:val="00CF02B5"/>
    <w:rsid w:val="00CF0341"/>
    <w:rsid w:val="00CF07A2"/>
    <w:rsid w:val="00CF2AAB"/>
    <w:rsid w:val="00CF3428"/>
    <w:rsid w:val="00CF3B1C"/>
    <w:rsid w:val="00CF403C"/>
    <w:rsid w:val="00CF5767"/>
    <w:rsid w:val="00CF5987"/>
    <w:rsid w:val="00CF5D16"/>
    <w:rsid w:val="00CF5D95"/>
    <w:rsid w:val="00CF7026"/>
    <w:rsid w:val="00CF78C2"/>
    <w:rsid w:val="00D00BA6"/>
    <w:rsid w:val="00D0121D"/>
    <w:rsid w:val="00D0213C"/>
    <w:rsid w:val="00D03210"/>
    <w:rsid w:val="00D03B5D"/>
    <w:rsid w:val="00D03FD7"/>
    <w:rsid w:val="00D040DA"/>
    <w:rsid w:val="00D044E1"/>
    <w:rsid w:val="00D0484C"/>
    <w:rsid w:val="00D05E56"/>
    <w:rsid w:val="00D069A8"/>
    <w:rsid w:val="00D06A0D"/>
    <w:rsid w:val="00D07207"/>
    <w:rsid w:val="00D074C7"/>
    <w:rsid w:val="00D1009A"/>
    <w:rsid w:val="00D105E7"/>
    <w:rsid w:val="00D10725"/>
    <w:rsid w:val="00D1072F"/>
    <w:rsid w:val="00D10BB7"/>
    <w:rsid w:val="00D11230"/>
    <w:rsid w:val="00D119D4"/>
    <w:rsid w:val="00D1397F"/>
    <w:rsid w:val="00D1455B"/>
    <w:rsid w:val="00D15CE2"/>
    <w:rsid w:val="00D163A7"/>
    <w:rsid w:val="00D178B3"/>
    <w:rsid w:val="00D17B62"/>
    <w:rsid w:val="00D1BCC5"/>
    <w:rsid w:val="00D20441"/>
    <w:rsid w:val="00D206D5"/>
    <w:rsid w:val="00D21DA7"/>
    <w:rsid w:val="00D227DC"/>
    <w:rsid w:val="00D236F8"/>
    <w:rsid w:val="00D23B34"/>
    <w:rsid w:val="00D24022"/>
    <w:rsid w:val="00D2420D"/>
    <w:rsid w:val="00D24BB3"/>
    <w:rsid w:val="00D24BFF"/>
    <w:rsid w:val="00D24C93"/>
    <w:rsid w:val="00D25669"/>
    <w:rsid w:val="00D26022"/>
    <w:rsid w:val="00D26430"/>
    <w:rsid w:val="00D26A1C"/>
    <w:rsid w:val="00D276F7"/>
    <w:rsid w:val="00D308E8"/>
    <w:rsid w:val="00D3178B"/>
    <w:rsid w:val="00D31E97"/>
    <w:rsid w:val="00D328A1"/>
    <w:rsid w:val="00D329F3"/>
    <w:rsid w:val="00D344C8"/>
    <w:rsid w:val="00D34849"/>
    <w:rsid w:val="00D34880"/>
    <w:rsid w:val="00D35A65"/>
    <w:rsid w:val="00D35CF4"/>
    <w:rsid w:val="00D35DE0"/>
    <w:rsid w:val="00D36229"/>
    <w:rsid w:val="00D36E01"/>
    <w:rsid w:val="00D4069D"/>
    <w:rsid w:val="00D40EA2"/>
    <w:rsid w:val="00D4148C"/>
    <w:rsid w:val="00D423D7"/>
    <w:rsid w:val="00D424B3"/>
    <w:rsid w:val="00D42595"/>
    <w:rsid w:val="00D4267E"/>
    <w:rsid w:val="00D43BFC"/>
    <w:rsid w:val="00D43C07"/>
    <w:rsid w:val="00D4416D"/>
    <w:rsid w:val="00D445C3"/>
    <w:rsid w:val="00D44773"/>
    <w:rsid w:val="00D4479A"/>
    <w:rsid w:val="00D44BEC"/>
    <w:rsid w:val="00D44DDC"/>
    <w:rsid w:val="00D45111"/>
    <w:rsid w:val="00D4516C"/>
    <w:rsid w:val="00D45E2B"/>
    <w:rsid w:val="00D474AB"/>
    <w:rsid w:val="00D47D31"/>
    <w:rsid w:val="00D508E0"/>
    <w:rsid w:val="00D50D83"/>
    <w:rsid w:val="00D5121A"/>
    <w:rsid w:val="00D51495"/>
    <w:rsid w:val="00D517C0"/>
    <w:rsid w:val="00D52D16"/>
    <w:rsid w:val="00D52D9D"/>
    <w:rsid w:val="00D5354E"/>
    <w:rsid w:val="00D53B47"/>
    <w:rsid w:val="00D5422E"/>
    <w:rsid w:val="00D5477F"/>
    <w:rsid w:val="00D5694E"/>
    <w:rsid w:val="00D57330"/>
    <w:rsid w:val="00D57BE6"/>
    <w:rsid w:val="00D6019E"/>
    <w:rsid w:val="00D60201"/>
    <w:rsid w:val="00D610A1"/>
    <w:rsid w:val="00D61323"/>
    <w:rsid w:val="00D61CD5"/>
    <w:rsid w:val="00D622B9"/>
    <w:rsid w:val="00D62497"/>
    <w:rsid w:val="00D62EF8"/>
    <w:rsid w:val="00D6324A"/>
    <w:rsid w:val="00D6326D"/>
    <w:rsid w:val="00D635BC"/>
    <w:rsid w:val="00D639E4"/>
    <w:rsid w:val="00D63B6D"/>
    <w:rsid w:val="00D6565E"/>
    <w:rsid w:val="00D65EAE"/>
    <w:rsid w:val="00D66542"/>
    <w:rsid w:val="00D66976"/>
    <w:rsid w:val="00D670B1"/>
    <w:rsid w:val="00D701D4"/>
    <w:rsid w:val="00D71363"/>
    <w:rsid w:val="00D714BF"/>
    <w:rsid w:val="00D71969"/>
    <w:rsid w:val="00D725CF"/>
    <w:rsid w:val="00D72730"/>
    <w:rsid w:val="00D73701"/>
    <w:rsid w:val="00D744BA"/>
    <w:rsid w:val="00D74841"/>
    <w:rsid w:val="00D74C8D"/>
    <w:rsid w:val="00D75028"/>
    <w:rsid w:val="00D754DF"/>
    <w:rsid w:val="00D75590"/>
    <w:rsid w:val="00D756EA"/>
    <w:rsid w:val="00D756F1"/>
    <w:rsid w:val="00D75832"/>
    <w:rsid w:val="00D76DAB"/>
    <w:rsid w:val="00D77435"/>
    <w:rsid w:val="00D77666"/>
    <w:rsid w:val="00D777D0"/>
    <w:rsid w:val="00D80282"/>
    <w:rsid w:val="00D80BA0"/>
    <w:rsid w:val="00D80D56"/>
    <w:rsid w:val="00D813C6"/>
    <w:rsid w:val="00D81549"/>
    <w:rsid w:val="00D82584"/>
    <w:rsid w:val="00D828DA"/>
    <w:rsid w:val="00D8339F"/>
    <w:rsid w:val="00D84BA9"/>
    <w:rsid w:val="00D85374"/>
    <w:rsid w:val="00D85D93"/>
    <w:rsid w:val="00D87BB1"/>
    <w:rsid w:val="00D91EF2"/>
    <w:rsid w:val="00D935F0"/>
    <w:rsid w:val="00D93A4D"/>
    <w:rsid w:val="00D93C39"/>
    <w:rsid w:val="00D946FE"/>
    <w:rsid w:val="00D94A09"/>
    <w:rsid w:val="00D94F14"/>
    <w:rsid w:val="00D95147"/>
    <w:rsid w:val="00D95AED"/>
    <w:rsid w:val="00D95E4E"/>
    <w:rsid w:val="00D95F7B"/>
    <w:rsid w:val="00D9670D"/>
    <w:rsid w:val="00D9675D"/>
    <w:rsid w:val="00D96874"/>
    <w:rsid w:val="00D9696B"/>
    <w:rsid w:val="00D97905"/>
    <w:rsid w:val="00DA1948"/>
    <w:rsid w:val="00DA1AA8"/>
    <w:rsid w:val="00DA284B"/>
    <w:rsid w:val="00DA28E3"/>
    <w:rsid w:val="00DA2AA7"/>
    <w:rsid w:val="00DA30F1"/>
    <w:rsid w:val="00DA39DC"/>
    <w:rsid w:val="00DA3E32"/>
    <w:rsid w:val="00DA4D69"/>
    <w:rsid w:val="00DA54F4"/>
    <w:rsid w:val="00DA622F"/>
    <w:rsid w:val="00DA6230"/>
    <w:rsid w:val="00DA74CD"/>
    <w:rsid w:val="00DA75C6"/>
    <w:rsid w:val="00DB0B32"/>
    <w:rsid w:val="00DB0BEF"/>
    <w:rsid w:val="00DB16FC"/>
    <w:rsid w:val="00DB1BD6"/>
    <w:rsid w:val="00DB1E0F"/>
    <w:rsid w:val="00DB2374"/>
    <w:rsid w:val="00DB3812"/>
    <w:rsid w:val="00DB3EEB"/>
    <w:rsid w:val="00DB3F9D"/>
    <w:rsid w:val="00DB5643"/>
    <w:rsid w:val="00DB5758"/>
    <w:rsid w:val="00DB795C"/>
    <w:rsid w:val="00DC0CEB"/>
    <w:rsid w:val="00DC1F4D"/>
    <w:rsid w:val="00DC2723"/>
    <w:rsid w:val="00DC3C54"/>
    <w:rsid w:val="00DC409B"/>
    <w:rsid w:val="00DC4CE2"/>
    <w:rsid w:val="00DC5B4B"/>
    <w:rsid w:val="00DC6184"/>
    <w:rsid w:val="00DC6A25"/>
    <w:rsid w:val="00DC79B1"/>
    <w:rsid w:val="00DC7A9B"/>
    <w:rsid w:val="00DD10D4"/>
    <w:rsid w:val="00DD17B9"/>
    <w:rsid w:val="00DD1974"/>
    <w:rsid w:val="00DD1EDB"/>
    <w:rsid w:val="00DD2864"/>
    <w:rsid w:val="00DD2BA6"/>
    <w:rsid w:val="00DD2BD4"/>
    <w:rsid w:val="00DD2E4F"/>
    <w:rsid w:val="00DD35B6"/>
    <w:rsid w:val="00DD3BE0"/>
    <w:rsid w:val="00DD49C0"/>
    <w:rsid w:val="00DD4F20"/>
    <w:rsid w:val="00DD70B9"/>
    <w:rsid w:val="00DD7364"/>
    <w:rsid w:val="00DD75E0"/>
    <w:rsid w:val="00DE0ADB"/>
    <w:rsid w:val="00DE16ED"/>
    <w:rsid w:val="00DE1733"/>
    <w:rsid w:val="00DE18B1"/>
    <w:rsid w:val="00DE1A66"/>
    <w:rsid w:val="00DE3228"/>
    <w:rsid w:val="00DE3B8F"/>
    <w:rsid w:val="00DE4297"/>
    <w:rsid w:val="00DE4398"/>
    <w:rsid w:val="00DE4BB4"/>
    <w:rsid w:val="00DE4EFA"/>
    <w:rsid w:val="00DE5B73"/>
    <w:rsid w:val="00DE76D1"/>
    <w:rsid w:val="00DF0AF8"/>
    <w:rsid w:val="00DF1491"/>
    <w:rsid w:val="00DF283F"/>
    <w:rsid w:val="00DF2EE0"/>
    <w:rsid w:val="00DF3054"/>
    <w:rsid w:val="00DF4A9A"/>
    <w:rsid w:val="00DF6B0E"/>
    <w:rsid w:val="00DF6B93"/>
    <w:rsid w:val="00DF7069"/>
    <w:rsid w:val="00DF7391"/>
    <w:rsid w:val="00DF7747"/>
    <w:rsid w:val="00E00DD5"/>
    <w:rsid w:val="00E00F47"/>
    <w:rsid w:val="00E01C0E"/>
    <w:rsid w:val="00E01FB7"/>
    <w:rsid w:val="00E02219"/>
    <w:rsid w:val="00E02272"/>
    <w:rsid w:val="00E02A20"/>
    <w:rsid w:val="00E02C59"/>
    <w:rsid w:val="00E03B5B"/>
    <w:rsid w:val="00E03F1D"/>
    <w:rsid w:val="00E04737"/>
    <w:rsid w:val="00E04A21"/>
    <w:rsid w:val="00E0523A"/>
    <w:rsid w:val="00E05DD8"/>
    <w:rsid w:val="00E060CF"/>
    <w:rsid w:val="00E0706E"/>
    <w:rsid w:val="00E075AC"/>
    <w:rsid w:val="00E07C8B"/>
    <w:rsid w:val="00E107A4"/>
    <w:rsid w:val="00E11ACD"/>
    <w:rsid w:val="00E12D43"/>
    <w:rsid w:val="00E12D5C"/>
    <w:rsid w:val="00E14135"/>
    <w:rsid w:val="00E143A5"/>
    <w:rsid w:val="00E14ECC"/>
    <w:rsid w:val="00E156A6"/>
    <w:rsid w:val="00E1720D"/>
    <w:rsid w:val="00E17CF0"/>
    <w:rsid w:val="00E2053A"/>
    <w:rsid w:val="00E21B5F"/>
    <w:rsid w:val="00E225C5"/>
    <w:rsid w:val="00E22D66"/>
    <w:rsid w:val="00E235CF"/>
    <w:rsid w:val="00E23612"/>
    <w:rsid w:val="00E2473F"/>
    <w:rsid w:val="00E24A1B"/>
    <w:rsid w:val="00E24A56"/>
    <w:rsid w:val="00E25C84"/>
    <w:rsid w:val="00E26500"/>
    <w:rsid w:val="00E26781"/>
    <w:rsid w:val="00E272BD"/>
    <w:rsid w:val="00E301D6"/>
    <w:rsid w:val="00E30AB0"/>
    <w:rsid w:val="00E33EC9"/>
    <w:rsid w:val="00E3454F"/>
    <w:rsid w:val="00E35014"/>
    <w:rsid w:val="00E3537C"/>
    <w:rsid w:val="00E35E55"/>
    <w:rsid w:val="00E35F25"/>
    <w:rsid w:val="00E360B7"/>
    <w:rsid w:val="00E368BE"/>
    <w:rsid w:val="00E40397"/>
    <w:rsid w:val="00E41083"/>
    <w:rsid w:val="00E41918"/>
    <w:rsid w:val="00E41A4E"/>
    <w:rsid w:val="00E41FA4"/>
    <w:rsid w:val="00E41FC3"/>
    <w:rsid w:val="00E42659"/>
    <w:rsid w:val="00E4362B"/>
    <w:rsid w:val="00E4409B"/>
    <w:rsid w:val="00E44237"/>
    <w:rsid w:val="00E443BD"/>
    <w:rsid w:val="00E44454"/>
    <w:rsid w:val="00E44BF7"/>
    <w:rsid w:val="00E4653E"/>
    <w:rsid w:val="00E476B5"/>
    <w:rsid w:val="00E4783C"/>
    <w:rsid w:val="00E5092E"/>
    <w:rsid w:val="00E50CCF"/>
    <w:rsid w:val="00E50E17"/>
    <w:rsid w:val="00E5278E"/>
    <w:rsid w:val="00E52795"/>
    <w:rsid w:val="00E53F0A"/>
    <w:rsid w:val="00E5501C"/>
    <w:rsid w:val="00E552B6"/>
    <w:rsid w:val="00E55AF5"/>
    <w:rsid w:val="00E55C9C"/>
    <w:rsid w:val="00E56AC4"/>
    <w:rsid w:val="00E57B4C"/>
    <w:rsid w:val="00E6056F"/>
    <w:rsid w:val="00E60669"/>
    <w:rsid w:val="00E61AE7"/>
    <w:rsid w:val="00E61DC5"/>
    <w:rsid w:val="00E627CB"/>
    <w:rsid w:val="00E62956"/>
    <w:rsid w:val="00E630E2"/>
    <w:rsid w:val="00E63254"/>
    <w:rsid w:val="00E632E8"/>
    <w:rsid w:val="00E6333B"/>
    <w:rsid w:val="00E64A74"/>
    <w:rsid w:val="00E65637"/>
    <w:rsid w:val="00E65985"/>
    <w:rsid w:val="00E66413"/>
    <w:rsid w:val="00E66542"/>
    <w:rsid w:val="00E66558"/>
    <w:rsid w:val="00E66C0E"/>
    <w:rsid w:val="00E66EA2"/>
    <w:rsid w:val="00E6797A"/>
    <w:rsid w:val="00E67D33"/>
    <w:rsid w:val="00E70838"/>
    <w:rsid w:val="00E70C26"/>
    <w:rsid w:val="00E71434"/>
    <w:rsid w:val="00E72126"/>
    <w:rsid w:val="00E72518"/>
    <w:rsid w:val="00E728B2"/>
    <w:rsid w:val="00E7292A"/>
    <w:rsid w:val="00E73313"/>
    <w:rsid w:val="00E7374F"/>
    <w:rsid w:val="00E74136"/>
    <w:rsid w:val="00E743CF"/>
    <w:rsid w:val="00E745CB"/>
    <w:rsid w:val="00E7546A"/>
    <w:rsid w:val="00E76189"/>
    <w:rsid w:val="00E800BF"/>
    <w:rsid w:val="00E80157"/>
    <w:rsid w:val="00E8209C"/>
    <w:rsid w:val="00E82476"/>
    <w:rsid w:val="00E824A0"/>
    <w:rsid w:val="00E861EF"/>
    <w:rsid w:val="00E865E9"/>
    <w:rsid w:val="00E86CC6"/>
    <w:rsid w:val="00E86DC3"/>
    <w:rsid w:val="00E873E1"/>
    <w:rsid w:val="00E87EC8"/>
    <w:rsid w:val="00E90B64"/>
    <w:rsid w:val="00E92221"/>
    <w:rsid w:val="00E92BC7"/>
    <w:rsid w:val="00E92C7A"/>
    <w:rsid w:val="00E92E8F"/>
    <w:rsid w:val="00E93ACD"/>
    <w:rsid w:val="00E947BF"/>
    <w:rsid w:val="00E94E68"/>
    <w:rsid w:val="00E95856"/>
    <w:rsid w:val="00E95E95"/>
    <w:rsid w:val="00E95FDD"/>
    <w:rsid w:val="00E961B1"/>
    <w:rsid w:val="00E971DB"/>
    <w:rsid w:val="00E975A4"/>
    <w:rsid w:val="00EA0E88"/>
    <w:rsid w:val="00EA0F43"/>
    <w:rsid w:val="00EA136F"/>
    <w:rsid w:val="00EA1E7A"/>
    <w:rsid w:val="00EA49F5"/>
    <w:rsid w:val="00EA53FC"/>
    <w:rsid w:val="00EA5488"/>
    <w:rsid w:val="00EA5637"/>
    <w:rsid w:val="00EA57B8"/>
    <w:rsid w:val="00EA6723"/>
    <w:rsid w:val="00EA6C32"/>
    <w:rsid w:val="00EA6DBC"/>
    <w:rsid w:val="00EA6DC2"/>
    <w:rsid w:val="00EA73E4"/>
    <w:rsid w:val="00EB0EA9"/>
    <w:rsid w:val="00EB1072"/>
    <w:rsid w:val="00EB393A"/>
    <w:rsid w:val="00EB6AB6"/>
    <w:rsid w:val="00EB77F9"/>
    <w:rsid w:val="00EB7D71"/>
    <w:rsid w:val="00EC0F22"/>
    <w:rsid w:val="00EC1E3C"/>
    <w:rsid w:val="00EC2182"/>
    <w:rsid w:val="00EC2237"/>
    <w:rsid w:val="00EC2299"/>
    <w:rsid w:val="00EC2380"/>
    <w:rsid w:val="00EC2434"/>
    <w:rsid w:val="00EC3075"/>
    <w:rsid w:val="00EC38A2"/>
    <w:rsid w:val="00EC45FF"/>
    <w:rsid w:val="00EC4D3B"/>
    <w:rsid w:val="00EC50F1"/>
    <w:rsid w:val="00EC601B"/>
    <w:rsid w:val="00EC692E"/>
    <w:rsid w:val="00EC69BF"/>
    <w:rsid w:val="00EC7243"/>
    <w:rsid w:val="00EC73FD"/>
    <w:rsid w:val="00EC7939"/>
    <w:rsid w:val="00ED085F"/>
    <w:rsid w:val="00ED0DAE"/>
    <w:rsid w:val="00ED1C64"/>
    <w:rsid w:val="00ED24BC"/>
    <w:rsid w:val="00ED27B4"/>
    <w:rsid w:val="00ED3313"/>
    <w:rsid w:val="00ED3AC9"/>
    <w:rsid w:val="00ED40B0"/>
    <w:rsid w:val="00ED4F74"/>
    <w:rsid w:val="00ED4FCB"/>
    <w:rsid w:val="00ED5408"/>
    <w:rsid w:val="00ED542F"/>
    <w:rsid w:val="00ED59EE"/>
    <w:rsid w:val="00ED675D"/>
    <w:rsid w:val="00ED6E4F"/>
    <w:rsid w:val="00ED7A3F"/>
    <w:rsid w:val="00EE02CE"/>
    <w:rsid w:val="00EE03C0"/>
    <w:rsid w:val="00EE07FA"/>
    <w:rsid w:val="00EE088B"/>
    <w:rsid w:val="00EE1083"/>
    <w:rsid w:val="00EE1669"/>
    <w:rsid w:val="00EE18A9"/>
    <w:rsid w:val="00EE2B5D"/>
    <w:rsid w:val="00EE40CF"/>
    <w:rsid w:val="00EE5228"/>
    <w:rsid w:val="00EE53C5"/>
    <w:rsid w:val="00EE61BD"/>
    <w:rsid w:val="00EE63D7"/>
    <w:rsid w:val="00EE6EAC"/>
    <w:rsid w:val="00EE7A9C"/>
    <w:rsid w:val="00EF2EB4"/>
    <w:rsid w:val="00EF3193"/>
    <w:rsid w:val="00EF3718"/>
    <w:rsid w:val="00EF3E93"/>
    <w:rsid w:val="00EF4C29"/>
    <w:rsid w:val="00EF4D98"/>
    <w:rsid w:val="00EF5E53"/>
    <w:rsid w:val="00EF607B"/>
    <w:rsid w:val="00EF6215"/>
    <w:rsid w:val="00EF6699"/>
    <w:rsid w:val="00EF6BD0"/>
    <w:rsid w:val="00EF6E1C"/>
    <w:rsid w:val="00F00402"/>
    <w:rsid w:val="00F017E4"/>
    <w:rsid w:val="00F01D87"/>
    <w:rsid w:val="00F02203"/>
    <w:rsid w:val="00F03591"/>
    <w:rsid w:val="00F03AA8"/>
    <w:rsid w:val="00F03AAC"/>
    <w:rsid w:val="00F04323"/>
    <w:rsid w:val="00F04619"/>
    <w:rsid w:val="00F0594C"/>
    <w:rsid w:val="00F05F33"/>
    <w:rsid w:val="00F06048"/>
    <w:rsid w:val="00F064F1"/>
    <w:rsid w:val="00F06F1F"/>
    <w:rsid w:val="00F074B0"/>
    <w:rsid w:val="00F07769"/>
    <w:rsid w:val="00F07BEF"/>
    <w:rsid w:val="00F07CB3"/>
    <w:rsid w:val="00F07D04"/>
    <w:rsid w:val="00F10D1C"/>
    <w:rsid w:val="00F10EAE"/>
    <w:rsid w:val="00F11610"/>
    <w:rsid w:val="00F119B3"/>
    <w:rsid w:val="00F11B06"/>
    <w:rsid w:val="00F12750"/>
    <w:rsid w:val="00F132E1"/>
    <w:rsid w:val="00F14A24"/>
    <w:rsid w:val="00F14F4F"/>
    <w:rsid w:val="00F15C89"/>
    <w:rsid w:val="00F17E2E"/>
    <w:rsid w:val="00F20DCC"/>
    <w:rsid w:val="00F21517"/>
    <w:rsid w:val="00F21783"/>
    <w:rsid w:val="00F21981"/>
    <w:rsid w:val="00F21C46"/>
    <w:rsid w:val="00F21F08"/>
    <w:rsid w:val="00F222FC"/>
    <w:rsid w:val="00F231A5"/>
    <w:rsid w:val="00F23796"/>
    <w:rsid w:val="00F23E70"/>
    <w:rsid w:val="00F247C3"/>
    <w:rsid w:val="00F24812"/>
    <w:rsid w:val="00F253A1"/>
    <w:rsid w:val="00F25BF5"/>
    <w:rsid w:val="00F25F52"/>
    <w:rsid w:val="00F2618B"/>
    <w:rsid w:val="00F26533"/>
    <w:rsid w:val="00F271CB"/>
    <w:rsid w:val="00F31C8A"/>
    <w:rsid w:val="00F31F51"/>
    <w:rsid w:val="00F3290D"/>
    <w:rsid w:val="00F32E0F"/>
    <w:rsid w:val="00F32FD9"/>
    <w:rsid w:val="00F33FFC"/>
    <w:rsid w:val="00F3463A"/>
    <w:rsid w:val="00F355B1"/>
    <w:rsid w:val="00F36C83"/>
    <w:rsid w:val="00F40105"/>
    <w:rsid w:val="00F40578"/>
    <w:rsid w:val="00F4095C"/>
    <w:rsid w:val="00F42C2F"/>
    <w:rsid w:val="00F43085"/>
    <w:rsid w:val="00F430E4"/>
    <w:rsid w:val="00F43256"/>
    <w:rsid w:val="00F43DE4"/>
    <w:rsid w:val="00F4448B"/>
    <w:rsid w:val="00F44511"/>
    <w:rsid w:val="00F44D3E"/>
    <w:rsid w:val="00F45242"/>
    <w:rsid w:val="00F45F22"/>
    <w:rsid w:val="00F46421"/>
    <w:rsid w:val="00F4729B"/>
    <w:rsid w:val="00F47F8B"/>
    <w:rsid w:val="00F51E93"/>
    <w:rsid w:val="00F530E0"/>
    <w:rsid w:val="00F5354C"/>
    <w:rsid w:val="00F535D3"/>
    <w:rsid w:val="00F5360D"/>
    <w:rsid w:val="00F54F7A"/>
    <w:rsid w:val="00F55A8D"/>
    <w:rsid w:val="00F56A42"/>
    <w:rsid w:val="00F56B3F"/>
    <w:rsid w:val="00F56CEF"/>
    <w:rsid w:val="00F56D70"/>
    <w:rsid w:val="00F56ECB"/>
    <w:rsid w:val="00F579F5"/>
    <w:rsid w:val="00F6094E"/>
    <w:rsid w:val="00F60F72"/>
    <w:rsid w:val="00F61C5D"/>
    <w:rsid w:val="00F62014"/>
    <w:rsid w:val="00F64585"/>
    <w:rsid w:val="00F65306"/>
    <w:rsid w:val="00F65458"/>
    <w:rsid w:val="00F6553E"/>
    <w:rsid w:val="00F65B45"/>
    <w:rsid w:val="00F6677C"/>
    <w:rsid w:val="00F67325"/>
    <w:rsid w:val="00F67FE1"/>
    <w:rsid w:val="00F700D1"/>
    <w:rsid w:val="00F704E8"/>
    <w:rsid w:val="00F70D69"/>
    <w:rsid w:val="00F71178"/>
    <w:rsid w:val="00F71181"/>
    <w:rsid w:val="00F71A02"/>
    <w:rsid w:val="00F72580"/>
    <w:rsid w:val="00F72C69"/>
    <w:rsid w:val="00F72F71"/>
    <w:rsid w:val="00F73013"/>
    <w:rsid w:val="00F730D7"/>
    <w:rsid w:val="00F7357F"/>
    <w:rsid w:val="00F751FF"/>
    <w:rsid w:val="00F7601A"/>
    <w:rsid w:val="00F76D24"/>
    <w:rsid w:val="00F8012C"/>
    <w:rsid w:val="00F811A2"/>
    <w:rsid w:val="00F8303A"/>
    <w:rsid w:val="00F83425"/>
    <w:rsid w:val="00F83C29"/>
    <w:rsid w:val="00F86257"/>
    <w:rsid w:val="00F86763"/>
    <w:rsid w:val="00F87007"/>
    <w:rsid w:val="00F872A1"/>
    <w:rsid w:val="00F876F7"/>
    <w:rsid w:val="00F87F9D"/>
    <w:rsid w:val="00F87FF7"/>
    <w:rsid w:val="00F905C7"/>
    <w:rsid w:val="00F90928"/>
    <w:rsid w:val="00F91A4B"/>
    <w:rsid w:val="00F91A68"/>
    <w:rsid w:val="00F92BDC"/>
    <w:rsid w:val="00F9338E"/>
    <w:rsid w:val="00F93AD1"/>
    <w:rsid w:val="00F93B0A"/>
    <w:rsid w:val="00F94251"/>
    <w:rsid w:val="00F94E64"/>
    <w:rsid w:val="00F956DA"/>
    <w:rsid w:val="00F968B2"/>
    <w:rsid w:val="00F96924"/>
    <w:rsid w:val="00F972F4"/>
    <w:rsid w:val="00F9768B"/>
    <w:rsid w:val="00FA0BCD"/>
    <w:rsid w:val="00FA0ECD"/>
    <w:rsid w:val="00FA1A0F"/>
    <w:rsid w:val="00FA2433"/>
    <w:rsid w:val="00FA2945"/>
    <w:rsid w:val="00FA3933"/>
    <w:rsid w:val="00FA437C"/>
    <w:rsid w:val="00FA47F2"/>
    <w:rsid w:val="00FA4CCA"/>
    <w:rsid w:val="00FA4EAA"/>
    <w:rsid w:val="00FA50D8"/>
    <w:rsid w:val="00FA6908"/>
    <w:rsid w:val="00FA78C4"/>
    <w:rsid w:val="00FA7AB1"/>
    <w:rsid w:val="00FB067F"/>
    <w:rsid w:val="00FB11DE"/>
    <w:rsid w:val="00FB163F"/>
    <w:rsid w:val="00FB16DA"/>
    <w:rsid w:val="00FB2DCF"/>
    <w:rsid w:val="00FB3470"/>
    <w:rsid w:val="00FB350E"/>
    <w:rsid w:val="00FB3C31"/>
    <w:rsid w:val="00FB42D4"/>
    <w:rsid w:val="00FB5781"/>
    <w:rsid w:val="00FB6A85"/>
    <w:rsid w:val="00FB7AE0"/>
    <w:rsid w:val="00FB7F79"/>
    <w:rsid w:val="00FC03FB"/>
    <w:rsid w:val="00FC06D7"/>
    <w:rsid w:val="00FC11CD"/>
    <w:rsid w:val="00FC1448"/>
    <w:rsid w:val="00FC1FB8"/>
    <w:rsid w:val="00FC2B3B"/>
    <w:rsid w:val="00FC4CC3"/>
    <w:rsid w:val="00FC4E02"/>
    <w:rsid w:val="00FC5768"/>
    <w:rsid w:val="00FC5E25"/>
    <w:rsid w:val="00FC6B62"/>
    <w:rsid w:val="00FC7F62"/>
    <w:rsid w:val="00FD05C6"/>
    <w:rsid w:val="00FD09BE"/>
    <w:rsid w:val="00FD0BE1"/>
    <w:rsid w:val="00FD3FB9"/>
    <w:rsid w:val="00FD45F7"/>
    <w:rsid w:val="00FD4CB0"/>
    <w:rsid w:val="00FD571C"/>
    <w:rsid w:val="00FD5776"/>
    <w:rsid w:val="00FD78FD"/>
    <w:rsid w:val="00FE05DE"/>
    <w:rsid w:val="00FE066F"/>
    <w:rsid w:val="00FE098B"/>
    <w:rsid w:val="00FE0BC8"/>
    <w:rsid w:val="00FE1462"/>
    <w:rsid w:val="00FE1C6C"/>
    <w:rsid w:val="00FE1E91"/>
    <w:rsid w:val="00FE1F78"/>
    <w:rsid w:val="00FE2280"/>
    <w:rsid w:val="00FE2A5D"/>
    <w:rsid w:val="00FE2D21"/>
    <w:rsid w:val="00FE2DD4"/>
    <w:rsid w:val="00FE2F36"/>
    <w:rsid w:val="00FE3025"/>
    <w:rsid w:val="00FE350A"/>
    <w:rsid w:val="00FE369B"/>
    <w:rsid w:val="00FE374D"/>
    <w:rsid w:val="00FE4F67"/>
    <w:rsid w:val="00FE5102"/>
    <w:rsid w:val="00FE51A1"/>
    <w:rsid w:val="00FE536D"/>
    <w:rsid w:val="00FE5601"/>
    <w:rsid w:val="00FE5F71"/>
    <w:rsid w:val="00FE60A8"/>
    <w:rsid w:val="00FE698A"/>
    <w:rsid w:val="00FE6A6E"/>
    <w:rsid w:val="00FE6C3A"/>
    <w:rsid w:val="00FF00CD"/>
    <w:rsid w:val="00FF01D8"/>
    <w:rsid w:val="00FF07B3"/>
    <w:rsid w:val="00FF0AF5"/>
    <w:rsid w:val="00FF1152"/>
    <w:rsid w:val="00FF2D09"/>
    <w:rsid w:val="00FF3372"/>
    <w:rsid w:val="00FF422F"/>
    <w:rsid w:val="00FF4754"/>
    <w:rsid w:val="00FF4EE5"/>
    <w:rsid w:val="00FF4F2D"/>
    <w:rsid w:val="00FF5087"/>
    <w:rsid w:val="00FF5343"/>
    <w:rsid w:val="00FF5A1A"/>
    <w:rsid w:val="00FF722D"/>
    <w:rsid w:val="0141E158"/>
    <w:rsid w:val="018A55A4"/>
    <w:rsid w:val="0245453A"/>
    <w:rsid w:val="028C09EC"/>
    <w:rsid w:val="02F7C302"/>
    <w:rsid w:val="032D54D8"/>
    <w:rsid w:val="0361E564"/>
    <w:rsid w:val="038A5FAC"/>
    <w:rsid w:val="03A7A3AE"/>
    <w:rsid w:val="045E1867"/>
    <w:rsid w:val="04AF1DBB"/>
    <w:rsid w:val="056D8FE4"/>
    <w:rsid w:val="05C72C9C"/>
    <w:rsid w:val="05D3FC6A"/>
    <w:rsid w:val="069AA457"/>
    <w:rsid w:val="06B4D4B8"/>
    <w:rsid w:val="074836DE"/>
    <w:rsid w:val="08E46EBF"/>
    <w:rsid w:val="08F9014F"/>
    <w:rsid w:val="09112539"/>
    <w:rsid w:val="09154A95"/>
    <w:rsid w:val="09242747"/>
    <w:rsid w:val="092E9FBA"/>
    <w:rsid w:val="09471730"/>
    <w:rsid w:val="09D484A8"/>
    <w:rsid w:val="09EE30B0"/>
    <w:rsid w:val="0ADC7440"/>
    <w:rsid w:val="0B5046D0"/>
    <w:rsid w:val="0B588420"/>
    <w:rsid w:val="0C101277"/>
    <w:rsid w:val="0D3DEE1F"/>
    <w:rsid w:val="0D3EE36E"/>
    <w:rsid w:val="0E458371"/>
    <w:rsid w:val="0F6DC0BB"/>
    <w:rsid w:val="0FE2A6C1"/>
    <w:rsid w:val="10482919"/>
    <w:rsid w:val="11B69117"/>
    <w:rsid w:val="11DC8616"/>
    <w:rsid w:val="11E09330"/>
    <w:rsid w:val="11F1C2C1"/>
    <w:rsid w:val="1244FDA5"/>
    <w:rsid w:val="127C8B98"/>
    <w:rsid w:val="12B435FD"/>
    <w:rsid w:val="1388D18C"/>
    <w:rsid w:val="13FD9EE5"/>
    <w:rsid w:val="14096161"/>
    <w:rsid w:val="14264157"/>
    <w:rsid w:val="14A83C22"/>
    <w:rsid w:val="14D04BF5"/>
    <w:rsid w:val="1523D66F"/>
    <w:rsid w:val="152C3C18"/>
    <w:rsid w:val="15A428B4"/>
    <w:rsid w:val="171C174A"/>
    <w:rsid w:val="17872D9D"/>
    <w:rsid w:val="17F6FD8D"/>
    <w:rsid w:val="18186E68"/>
    <w:rsid w:val="1820268C"/>
    <w:rsid w:val="1936753B"/>
    <w:rsid w:val="193F969A"/>
    <w:rsid w:val="1967DA72"/>
    <w:rsid w:val="19953AEA"/>
    <w:rsid w:val="1A622619"/>
    <w:rsid w:val="1A74F657"/>
    <w:rsid w:val="1AA25B65"/>
    <w:rsid w:val="1AE716AF"/>
    <w:rsid w:val="1B237D24"/>
    <w:rsid w:val="1B66CCA9"/>
    <w:rsid w:val="1C47E10C"/>
    <w:rsid w:val="1C91A323"/>
    <w:rsid w:val="1D225BA4"/>
    <w:rsid w:val="1E886891"/>
    <w:rsid w:val="1EE4384C"/>
    <w:rsid w:val="1F1090C1"/>
    <w:rsid w:val="1F74CDAE"/>
    <w:rsid w:val="1FB20EAA"/>
    <w:rsid w:val="21250A4B"/>
    <w:rsid w:val="21441856"/>
    <w:rsid w:val="2177E250"/>
    <w:rsid w:val="21859EEF"/>
    <w:rsid w:val="225A9940"/>
    <w:rsid w:val="2343E29C"/>
    <w:rsid w:val="2364C42A"/>
    <w:rsid w:val="248FBFD2"/>
    <w:rsid w:val="24F817C2"/>
    <w:rsid w:val="2540C625"/>
    <w:rsid w:val="25515F17"/>
    <w:rsid w:val="25C1386B"/>
    <w:rsid w:val="25C49DA2"/>
    <w:rsid w:val="26160CBA"/>
    <w:rsid w:val="26275EF9"/>
    <w:rsid w:val="26A423F4"/>
    <w:rsid w:val="26BAB98D"/>
    <w:rsid w:val="26F3806F"/>
    <w:rsid w:val="279A25B1"/>
    <w:rsid w:val="27C8406F"/>
    <w:rsid w:val="283BE016"/>
    <w:rsid w:val="2897B55C"/>
    <w:rsid w:val="29338A43"/>
    <w:rsid w:val="2936DD27"/>
    <w:rsid w:val="29E8DCAD"/>
    <w:rsid w:val="2ADA0194"/>
    <w:rsid w:val="2AEF09C6"/>
    <w:rsid w:val="2B01FCA2"/>
    <w:rsid w:val="2B78F3AF"/>
    <w:rsid w:val="2BFF0802"/>
    <w:rsid w:val="2C0D9D8B"/>
    <w:rsid w:val="2C73059F"/>
    <w:rsid w:val="2D511D63"/>
    <w:rsid w:val="2D5ABA2A"/>
    <w:rsid w:val="2DE0FB62"/>
    <w:rsid w:val="2DE1A15A"/>
    <w:rsid w:val="2E0870B7"/>
    <w:rsid w:val="2E7C172E"/>
    <w:rsid w:val="2EFD44F2"/>
    <w:rsid w:val="2F439519"/>
    <w:rsid w:val="2FC62B26"/>
    <w:rsid w:val="2FDD3EB3"/>
    <w:rsid w:val="313D194B"/>
    <w:rsid w:val="314C73B2"/>
    <w:rsid w:val="314CE20F"/>
    <w:rsid w:val="314F3574"/>
    <w:rsid w:val="326E9802"/>
    <w:rsid w:val="32B12454"/>
    <w:rsid w:val="337941C1"/>
    <w:rsid w:val="34EFCAAD"/>
    <w:rsid w:val="35545D50"/>
    <w:rsid w:val="3593914A"/>
    <w:rsid w:val="35A6EDC4"/>
    <w:rsid w:val="362590DF"/>
    <w:rsid w:val="3635AC8B"/>
    <w:rsid w:val="37084D45"/>
    <w:rsid w:val="377EDDF1"/>
    <w:rsid w:val="37A134AA"/>
    <w:rsid w:val="37F4F7FA"/>
    <w:rsid w:val="38044A77"/>
    <w:rsid w:val="38184584"/>
    <w:rsid w:val="387D18D3"/>
    <w:rsid w:val="3885DA60"/>
    <w:rsid w:val="38B0C0DE"/>
    <w:rsid w:val="390E6B9E"/>
    <w:rsid w:val="391C11AE"/>
    <w:rsid w:val="399468DF"/>
    <w:rsid w:val="39E693C4"/>
    <w:rsid w:val="39FDF446"/>
    <w:rsid w:val="3AF2B082"/>
    <w:rsid w:val="3B870510"/>
    <w:rsid w:val="3BC51864"/>
    <w:rsid w:val="3BCF57A3"/>
    <w:rsid w:val="3C4292B1"/>
    <w:rsid w:val="3D1510CC"/>
    <w:rsid w:val="3DCAE7BF"/>
    <w:rsid w:val="3DE3E913"/>
    <w:rsid w:val="3DFB424F"/>
    <w:rsid w:val="3E03815B"/>
    <w:rsid w:val="3E30C292"/>
    <w:rsid w:val="3EA84752"/>
    <w:rsid w:val="3F17695D"/>
    <w:rsid w:val="3F1EE7B0"/>
    <w:rsid w:val="3F765A67"/>
    <w:rsid w:val="3FE5128A"/>
    <w:rsid w:val="40C05A32"/>
    <w:rsid w:val="40CD18E6"/>
    <w:rsid w:val="413EC97C"/>
    <w:rsid w:val="4141B229"/>
    <w:rsid w:val="414C4FE2"/>
    <w:rsid w:val="419C5E1C"/>
    <w:rsid w:val="41CB0672"/>
    <w:rsid w:val="43455729"/>
    <w:rsid w:val="4383650E"/>
    <w:rsid w:val="438B739B"/>
    <w:rsid w:val="43D9E465"/>
    <w:rsid w:val="43F0B176"/>
    <w:rsid w:val="43F2F967"/>
    <w:rsid w:val="447F2432"/>
    <w:rsid w:val="44D7F303"/>
    <w:rsid w:val="44FA590C"/>
    <w:rsid w:val="450E83CA"/>
    <w:rsid w:val="4511A4F8"/>
    <w:rsid w:val="45125D61"/>
    <w:rsid w:val="45A4522E"/>
    <w:rsid w:val="45E95049"/>
    <w:rsid w:val="4655DADD"/>
    <w:rsid w:val="46A717F4"/>
    <w:rsid w:val="484DF6A7"/>
    <w:rsid w:val="484FF1B5"/>
    <w:rsid w:val="48AB6E8C"/>
    <w:rsid w:val="490AE98B"/>
    <w:rsid w:val="49700755"/>
    <w:rsid w:val="4A5C7360"/>
    <w:rsid w:val="4A7A4AC4"/>
    <w:rsid w:val="4AD9AC79"/>
    <w:rsid w:val="4B67D23A"/>
    <w:rsid w:val="4B6BEF1A"/>
    <w:rsid w:val="4B78AB86"/>
    <w:rsid w:val="4B9C3060"/>
    <w:rsid w:val="4BB259FE"/>
    <w:rsid w:val="4D74B71E"/>
    <w:rsid w:val="4D9B62C9"/>
    <w:rsid w:val="4DAEA7EE"/>
    <w:rsid w:val="4E3AF5D5"/>
    <w:rsid w:val="4E4451EB"/>
    <w:rsid w:val="4EA86B5E"/>
    <w:rsid w:val="4FC92315"/>
    <w:rsid w:val="505E6AA3"/>
    <w:rsid w:val="50B36E7C"/>
    <w:rsid w:val="5175D5D9"/>
    <w:rsid w:val="523EA870"/>
    <w:rsid w:val="524D0E67"/>
    <w:rsid w:val="52E90FCB"/>
    <w:rsid w:val="532402F9"/>
    <w:rsid w:val="541E9719"/>
    <w:rsid w:val="548836B5"/>
    <w:rsid w:val="558C703B"/>
    <w:rsid w:val="571E8E3A"/>
    <w:rsid w:val="57A28DF9"/>
    <w:rsid w:val="57D081DF"/>
    <w:rsid w:val="57F2D5B4"/>
    <w:rsid w:val="58FAABE2"/>
    <w:rsid w:val="59EEED7A"/>
    <w:rsid w:val="5A70AC47"/>
    <w:rsid w:val="5C28B93B"/>
    <w:rsid w:val="5C7CC130"/>
    <w:rsid w:val="5C96506A"/>
    <w:rsid w:val="5C999E03"/>
    <w:rsid w:val="5D604710"/>
    <w:rsid w:val="5DB8A103"/>
    <w:rsid w:val="5DC95C57"/>
    <w:rsid w:val="5DFAEE28"/>
    <w:rsid w:val="5E6A6365"/>
    <w:rsid w:val="5EDD90F1"/>
    <w:rsid w:val="5F0E2054"/>
    <w:rsid w:val="5F34D7B3"/>
    <w:rsid w:val="5F441A4C"/>
    <w:rsid w:val="5FC9B81A"/>
    <w:rsid w:val="60537C9F"/>
    <w:rsid w:val="611B7628"/>
    <w:rsid w:val="6236BD51"/>
    <w:rsid w:val="62A52E5C"/>
    <w:rsid w:val="63372B51"/>
    <w:rsid w:val="63864372"/>
    <w:rsid w:val="640AA285"/>
    <w:rsid w:val="65C402CA"/>
    <w:rsid w:val="662A775E"/>
    <w:rsid w:val="6659CFFA"/>
    <w:rsid w:val="66813578"/>
    <w:rsid w:val="6708B445"/>
    <w:rsid w:val="671C11B3"/>
    <w:rsid w:val="674D789C"/>
    <w:rsid w:val="6802919A"/>
    <w:rsid w:val="6807C130"/>
    <w:rsid w:val="68368BA7"/>
    <w:rsid w:val="69AF6BF2"/>
    <w:rsid w:val="6A06AC69"/>
    <w:rsid w:val="6BB25EA1"/>
    <w:rsid w:val="6BC5AAE6"/>
    <w:rsid w:val="6BC848E3"/>
    <w:rsid w:val="6BEAEC51"/>
    <w:rsid w:val="6CA15170"/>
    <w:rsid w:val="6D3A66B3"/>
    <w:rsid w:val="6D95CA61"/>
    <w:rsid w:val="6DDFC2E5"/>
    <w:rsid w:val="6DF89BEF"/>
    <w:rsid w:val="6E0518FE"/>
    <w:rsid w:val="6E4F062C"/>
    <w:rsid w:val="6E9EED81"/>
    <w:rsid w:val="6F0F2104"/>
    <w:rsid w:val="6F155035"/>
    <w:rsid w:val="6F8D2983"/>
    <w:rsid w:val="6FEC66EA"/>
    <w:rsid w:val="702C6F2B"/>
    <w:rsid w:val="70849BA9"/>
    <w:rsid w:val="709B4B8E"/>
    <w:rsid w:val="70D291A6"/>
    <w:rsid w:val="70D7249E"/>
    <w:rsid w:val="71511A46"/>
    <w:rsid w:val="7176C1EF"/>
    <w:rsid w:val="721501D6"/>
    <w:rsid w:val="723B0DD3"/>
    <w:rsid w:val="723D8027"/>
    <w:rsid w:val="729BA929"/>
    <w:rsid w:val="731F803E"/>
    <w:rsid w:val="73BF6B96"/>
    <w:rsid w:val="75195392"/>
    <w:rsid w:val="7686C248"/>
    <w:rsid w:val="76D57070"/>
    <w:rsid w:val="773E2C73"/>
    <w:rsid w:val="7776BC6B"/>
    <w:rsid w:val="79D9A68D"/>
    <w:rsid w:val="7B013495"/>
    <w:rsid w:val="7B4EF88E"/>
    <w:rsid w:val="7C2226D1"/>
    <w:rsid w:val="7C75F4CB"/>
    <w:rsid w:val="7EEADEE9"/>
    <w:rsid w:val="7F3623EE"/>
    <w:rsid w:val="7F4BF8C4"/>
    <w:rsid w:val="7F55FF7C"/>
    <w:rsid w:val="7F629CA2"/>
    <w:rsid w:val="7FBBE142"/>
    <w:rsid w:val="7FE301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2B7AF"/>
  <w15:chartTrackingRefBased/>
  <w15:docId w15:val="{8DD2731E-6865-42E5-BD6F-9379DB6F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7BEF"/>
  </w:style>
  <w:style w:type="paragraph" w:styleId="Heading1">
    <w:name w:val="heading 1"/>
    <w:basedOn w:val="Normal"/>
    <w:next w:val="Normal"/>
    <w:link w:val="Heading1Char"/>
    <w:uiPriority w:val="9"/>
    <w:qFormat/>
    <w:rsid w:val="003B254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00F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71D2"/>
    <w:pPr>
      <w:keepNext/>
      <w:keepLines/>
      <w:spacing w:before="40" w:after="0" w:line="256" w:lineRule="auto"/>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6F3201"/>
    <w:rPr>
      <w:color w:val="0563C1" w:themeColor="hyperlink"/>
      <w:u w:val="single"/>
    </w:rPr>
  </w:style>
  <w:style w:type="character" w:styleId="UnresolvedMention">
    <w:name w:val="Unresolved Mention"/>
    <w:basedOn w:val="DefaultParagraphFont"/>
    <w:uiPriority w:val="99"/>
    <w:semiHidden/>
    <w:unhideWhenUsed/>
    <w:rsid w:val="006F3201"/>
    <w:rPr>
      <w:color w:val="808080"/>
      <w:shd w:val="clear" w:color="auto" w:fill="E6E6E6"/>
    </w:rPr>
  </w:style>
  <w:style w:type="paragraph" w:styleId="Header">
    <w:name w:val="header"/>
    <w:basedOn w:val="Normal"/>
    <w:link w:val="HeaderChar"/>
    <w:uiPriority w:val="99"/>
    <w:unhideWhenUsed/>
    <w:rsid w:val="006F3201"/>
    <w:pPr>
      <w:tabs>
        <w:tab w:val="center" w:pos="4680"/>
        <w:tab w:val="right" w:pos="9360"/>
      </w:tabs>
      <w:spacing w:after="0" w:line="240" w:lineRule="auto"/>
    </w:pPr>
  </w:style>
  <w:style w:type="character" w:styleId="HeaderChar" w:customStyle="1">
    <w:name w:val="Header Char"/>
    <w:basedOn w:val="DefaultParagraphFont"/>
    <w:link w:val="Header"/>
    <w:uiPriority w:val="99"/>
    <w:rsid w:val="006F3201"/>
  </w:style>
  <w:style w:type="paragraph" w:styleId="Footer">
    <w:name w:val="footer"/>
    <w:basedOn w:val="Normal"/>
    <w:link w:val="FooterChar"/>
    <w:uiPriority w:val="99"/>
    <w:unhideWhenUsed/>
    <w:rsid w:val="006F3201"/>
    <w:pPr>
      <w:tabs>
        <w:tab w:val="center" w:pos="4680"/>
        <w:tab w:val="right" w:pos="9360"/>
      </w:tabs>
      <w:spacing w:after="0" w:line="240" w:lineRule="auto"/>
    </w:pPr>
  </w:style>
  <w:style w:type="character" w:styleId="FooterChar" w:customStyle="1">
    <w:name w:val="Footer Char"/>
    <w:basedOn w:val="DefaultParagraphFont"/>
    <w:link w:val="Footer"/>
    <w:uiPriority w:val="99"/>
    <w:rsid w:val="006F3201"/>
  </w:style>
  <w:style w:type="character" w:styleId="Heading2Char" w:customStyle="1">
    <w:name w:val="Heading 2 Char"/>
    <w:basedOn w:val="DefaultParagraphFont"/>
    <w:link w:val="Heading2"/>
    <w:uiPriority w:val="9"/>
    <w:rsid w:val="006D00FD"/>
    <w:rPr>
      <w:rFonts w:asciiTheme="majorHAnsi" w:hAnsiTheme="majorHAnsi" w:eastAsiaTheme="majorEastAsia" w:cstheme="majorBidi"/>
      <w:color w:val="2F5496" w:themeColor="accent1" w:themeShade="BF"/>
      <w:sz w:val="26"/>
      <w:szCs w:val="26"/>
    </w:rPr>
  </w:style>
  <w:style w:type="paragraph" w:styleId="BalloonText">
    <w:name w:val="Balloon Text"/>
    <w:basedOn w:val="Normal"/>
    <w:link w:val="BalloonTextChar"/>
    <w:uiPriority w:val="99"/>
    <w:semiHidden/>
    <w:unhideWhenUsed/>
    <w:rsid w:val="006D00F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D00FD"/>
    <w:rPr>
      <w:rFonts w:ascii="Segoe UI" w:hAnsi="Segoe UI" w:cs="Segoe UI"/>
      <w:sz w:val="18"/>
      <w:szCs w:val="18"/>
    </w:rPr>
  </w:style>
  <w:style w:type="character" w:styleId="Heading1Char" w:customStyle="1">
    <w:name w:val="Heading 1 Char"/>
    <w:basedOn w:val="DefaultParagraphFont"/>
    <w:link w:val="Heading1"/>
    <w:uiPriority w:val="9"/>
    <w:rsid w:val="003B2542"/>
    <w:rPr>
      <w:rFonts w:asciiTheme="majorHAnsi" w:hAnsiTheme="majorHAnsi" w:eastAsiaTheme="majorEastAsia" w:cstheme="majorBidi"/>
      <w:color w:val="2F5496" w:themeColor="accent1" w:themeShade="BF"/>
      <w:sz w:val="32"/>
      <w:szCs w:val="32"/>
    </w:rPr>
  </w:style>
  <w:style w:type="paragraph" w:styleId="TOC2">
    <w:name w:val="toc 2"/>
    <w:basedOn w:val="Normal"/>
    <w:next w:val="Normal"/>
    <w:autoRedefine/>
    <w:uiPriority w:val="39"/>
    <w:unhideWhenUsed/>
    <w:rsid w:val="004022A8"/>
    <w:pPr>
      <w:spacing w:after="100"/>
      <w:ind w:left="220"/>
    </w:pPr>
  </w:style>
  <w:style w:type="paragraph" w:styleId="TOC1">
    <w:name w:val="toc 1"/>
    <w:basedOn w:val="Normal"/>
    <w:next w:val="Normal"/>
    <w:autoRedefine/>
    <w:uiPriority w:val="39"/>
    <w:unhideWhenUsed/>
    <w:rsid w:val="00BA3C4B"/>
    <w:pPr>
      <w:tabs>
        <w:tab w:val="left" w:pos="440"/>
        <w:tab w:val="left" w:pos="1100"/>
        <w:tab w:val="right" w:leader="dot" w:pos="10790"/>
      </w:tabs>
      <w:spacing w:after="100"/>
      <w:ind w:left="630"/>
    </w:pPr>
  </w:style>
  <w:style w:type="paragraph" w:styleId="TOCHeading">
    <w:name w:val="TOC Heading"/>
    <w:basedOn w:val="Heading1"/>
    <w:next w:val="Normal"/>
    <w:uiPriority w:val="39"/>
    <w:unhideWhenUsed/>
    <w:qFormat/>
    <w:rsid w:val="00465B0D"/>
    <w:pPr>
      <w:outlineLvl w:val="9"/>
    </w:pPr>
  </w:style>
  <w:style w:type="paragraph" w:styleId="TOC3">
    <w:name w:val="toc 3"/>
    <w:basedOn w:val="Normal"/>
    <w:next w:val="Normal"/>
    <w:autoRedefine/>
    <w:uiPriority w:val="39"/>
    <w:unhideWhenUsed/>
    <w:rsid w:val="00465B0D"/>
    <w:pPr>
      <w:spacing w:after="100"/>
      <w:ind w:left="440"/>
    </w:pPr>
    <w:rPr>
      <w:rFonts w:cs="Times New Roman" w:eastAsiaTheme="minorEastAsia"/>
    </w:rPr>
  </w:style>
  <w:style w:type="table" w:styleId="TableGrid">
    <w:name w:val="Table Grid"/>
    <w:basedOn w:val="TableNormal"/>
    <w:uiPriority w:val="39"/>
    <w:rsid w:val="00BF61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193D07"/>
    <w:pPr>
      <w:ind w:left="720"/>
      <w:contextualSpacing/>
    </w:pPr>
  </w:style>
  <w:style w:type="character" w:styleId="PlaceholderText">
    <w:name w:val="Placeholder Text"/>
    <w:basedOn w:val="DefaultParagraphFont"/>
    <w:uiPriority w:val="99"/>
    <w:semiHidden/>
    <w:rsid w:val="00D97905"/>
    <w:rPr>
      <w:color w:val="808080"/>
    </w:rPr>
  </w:style>
  <w:style w:type="character" w:styleId="Style1" w:customStyle="1">
    <w:name w:val="Style1"/>
    <w:basedOn w:val="DefaultParagraphFont"/>
    <w:uiPriority w:val="1"/>
    <w:rsid w:val="006C1C82"/>
    <w:rPr>
      <w:color w:val="7030A0"/>
    </w:rPr>
  </w:style>
  <w:style w:type="character" w:styleId="Style2" w:customStyle="1">
    <w:name w:val="Style2"/>
    <w:basedOn w:val="DefaultParagraphFont"/>
    <w:uiPriority w:val="1"/>
    <w:rsid w:val="006C1C82"/>
    <w:rPr>
      <w:color w:val="7030A0"/>
    </w:rPr>
  </w:style>
  <w:style w:type="character" w:styleId="Style3" w:customStyle="1">
    <w:name w:val="Style3"/>
    <w:basedOn w:val="DefaultParagraphFont"/>
    <w:uiPriority w:val="1"/>
    <w:rsid w:val="006C1C82"/>
    <w:rPr>
      <w:color w:val="7030A0"/>
    </w:rPr>
  </w:style>
  <w:style w:type="character" w:styleId="Style4" w:customStyle="1">
    <w:name w:val="Style4"/>
    <w:basedOn w:val="DefaultParagraphFont"/>
    <w:uiPriority w:val="1"/>
    <w:rsid w:val="006C1C82"/>
    <w:rPr>
      <w:color w:val="7030A0"/>
    </w:rPr>
  </w:style>
  <w:style w:type="character" w:styleId="Style5" w:customStyle="1">
    <w:name w:val="Style5"/>
    <w:basedOn w:val="DefaultParagraphFont"/>
    <w:uiPriority w:val="1"/>
    <w:rsid w:val="006C1C82"/>
    <w:rPr>
      <w:color w:val="7030A0"/>
    </w:rPr>
  </w:style>
  <w:style w:type="character" w:styleId="Style6" w:customStyle="1">
    <w:name w:val="Style6"/>
    <w:basedOn w:val="DefaultParagraphFont"/>
    <w:uiPriority w:val="1"/>
    <w:rsid w:val="004248B9"/>
    <w:rPr>
      <w:color w:val="7030A0"/>
    </w:rPr>
  </w:style>
  <w:style w:type="character" w:styleId="Style7" w:customStyle="1">
    <w:name w:val="Style7"/>
    <w:basedOn w:val="DefaultParagraphFont"/>
    <w:uiPriority w:val="1"/>
    <w:rsid w:val="004248B9"/>
    <w:rPr>
      <w:color w:val="7030A0"/>
    </w:rPr>
  </w:style>
  <w:style w:type="character" w:styleId="Style8" w:customStyle="1">
    <w:name w:val="Style8"/>
    <w:basedOn w:val="DefaultParagraphFont"/>
    <w:uiPriority w:val="1"/>
    <w:rsid w:val="004248B9"/>
    <w:rPr>
      <w:color w:val="7030A0"/>
    </w:rPr>
  </w:style>
  <w:style w:type="character" w:styleId="Style9" w:customStyle="1">
    <w:name w:val="Style9"/>
    <w:basedOn w:val="DefaultParagraphFont"/>
    <w:uiPriority w:val="1"/>
    <w:rsid w:val="004248B9"/>
    <w:rPr>
      <w:color w:val="7030A0"/>
    </w:rPr>
  </w:style>
  <w:style w:type="character" w:styleId="Style10" w:customStyle="1">
    <w:name w:val="Style10"/>
    <w:basedOn w:val="DefaultParagraphFont"/>
    <w:uiPriority w:val="1"/>
    <w:rsid w:val="004248B9"/>
    <w:rPr>
      <w:color w:val="7030A0"/>
    </w:rPr>
  </w:style>
  <w:style w:type="character" w:styleId="Style11" w:customStyle="1">
    <w:name w:val="Style11"/>
    <w:basedOn w:val="DefaultParagraphFont"/>
    <w:uiPriority w:val="1"/>
    <w:rsid w:val="004248B9"/>
    <w:rPr>
      <w:color w:val="7030A0"/>
    </w:rPr>
  </w:style>
  <w:style w:type="character" w:styleId="Style12" w:customStyle="1">
    <w:name w:val="Style12"/>
    <w:basedOn w:val="DefaultParagraphFont"/>
    <w:uiPriority w:val="1"/>
    <w:rsid w:val="004248B9"/>
    <w:rPr>
      <w:color w:val="7030A0"/>
    </w:rPr>
  </w:style>
  <w:style w:type="character" w:styleId="Style13" w:customStyle="1">
    <w:name w:val="Style13"/>
    <w:basedOn w:val="DefaultParagraphFont"/>
    <w:uiPriority w:val="1"/>
    <w:rsid w:val="004248B9"/>
    <w:rPr>
      <w:color w:val="7030A0"/>
    </w:rPr>
  </w:style>
  <w:style w:type="character" w:styleId="Style14" w:customStyle="1">
    <w:name w:val="Style14"/>
    <w:basedOn w:val="DefaultParagraphFont"/>
    <w:uiPriority w:val="1"/>
    <w:rsid w:val="004248B9"/>
    <w:rPr>
      <w:color w:val="7030A0"/>
    </w:rPr>
  </w:style>
  <w:style w:type="character" w:styleId="Style15" w:customStyle="1">
    <w:name w:val="Style15"/>
    <w:basedOn w:val="DefaultParagraphFont"/>
    <w:uiPriority w:val="1"/>
    <w:rsid w:val="004248B9"/>
    <w:rPr>
      <w:color w:val="7030A0"/>
    </w:rPr>
  </w:style>
  <w:style w:type="character" w:styleId="Style16" w:customStyle="1">
    <w:name w:val="Style16"/>
    <w:basedOn w:val="DefaultParagraphFont"/>
    <w:uiPriority w:val="1"/>
    <w:rsid w:val="004248B9"/>
    <w:rPr>
      <w:color w:val="7030A0"/>
    </w:rPr>
  </w:style>
  <w:style w:type="character" w:styleId="Style17" w:customStyle="1">
    <w:name w:val="Style17"/>
    <w:basedOn w:val="DefaultParagraphFont"/>
    <w:uiPriority w:val="1"/>
    <w:rsid w:val="004248B9"/>
    <w:rPr>
      <w:color w:val="7030A0"/>
    </w:rPr>
  </w:style>
  <w:style w:type="character" w:styleId="Style18" w:customStyle="1">
    <w:name w:val="Style18"/>
    <w:basedOn w:val="DefaultParagraphFont"/>
    <w:uiPriority w:val="1"/>
    <w:rsid w:val="004248B9"/>
    <w:rPr>
      <w:color w:val="7030A0"/>
    </w:rPr>
  </w:style>
  <w:style w:type="character" w:styleId="Style19" w:customStyle="1">
    <w:name w:val="Style19"/>
    <w:basedOn w:val="DefaultParagraphFont"/>
    <w:uiPriority w:val="1"/>
    <w:rsid w:val="004248B9"/>
    <w:rPr>
      <w:color w:val="7030A0"/>
    </w:rPr>
  </w:style>
  <w:style w:type="character" w:styleId="Style20" w:customStyle="1">
    <w:name w:val="Style20"/>
    <w:basedOn w:val="DefaultParagraphFont"/>
    <w:uiPriority w:val="1"/>
    <w:rsid w:val="004248B9"/>
    <w:rPr>
      <w:color w:val="7030A0"/>
    </w:rPr>
  </w:style>
  <w:style w:type="character" w:styleId="Style21" w:customStyle="1">
    <w:name w:val="Style21"/>
    <w:basedOn w:val="DefaultParagraphFont"/>
    <w:uiPriority w:val="1"/>
    <w:rsid w:val="004248B9"/>
    <w:rPr>
      <w:color w:val="7030A0"/>
    </w:rPr>
  </w:style>
  <w:style w:type="character" w:styleId="Style22" w:customStyle="1">
    <w:name w:val="Style22"/>
    <w:basedOn w:val="DefaultParagraphFont"/>
    <w:uiPriority w:val="1"/>
    <w:rsid w:val="004248B9"/>
    <w:rPr>
      <w:color w:val="7030A0"/>
    </w:rPr>
  </w:style>
  <w:style w:type="character" w:styleId="Style23" w:customStyle="1">
    <w:name w:val="Style23"/>
    <w:basedOn w:val="DefaultParagraphFont"/>
    <w:uiPriority w:val="1"/>
    <w:rsid w:val="004248B9"/>
    <w:rPr>
      <w:color w:val="7030A0"/>
    </w:rPr>
  </w:style>
  <w:style w:type="character" w:styleId="Style24" w:customStyle="1">
    <w:name w:val="Style24"/>
    <w:basedOn w:val="DefaultParagraphFont"/>
    <w:uiPriority w:val="1"/>
    <w:rsid w:val="004248B9"/>
    <w:rPr>
      <w:color w:val="7030A0"/>
    </w:rPr>
  </w:style>
  <w:style w:type="character" w:styleId="Style25" w:customStyle="1">
    <w:name w:val="Style25"/>
    <w:basedOn w:val="DefaultParagraphFont"/>
    <w:uiPriority w:val="1"/>
    <w:rsid w:val="004248B9"/>
    <w:rPr>
      <w:color w:val="7030A0"/>
    </w:rPr>
  </w:style>
  <w:style w:type="character" w:styleId="Style26" w:customStyle="1">
    <w:name w:val="Style26"/>
    <w:basedOn w:val="DefaultParagraphFont"/>
    <w:uiPriority w:val="1"/>
    <w:rsid w:val="004248B9"/>
    <w:rPr>
      <w:color w:val="7030A0"/>
    </w:rPr>
  </w:style>
  <w:style w:type="character" w:styleId="Style27" w:customStyle="1">
    <w:name w:val="Style27"/>
    <w:basedOn w:val="DefaultParagraphFont"/>
    <w:uiPriority w:val="1"/>
    <w:rsid w:val="004248B9"/>
    <w:rPr>
      <w:color w:val="7030A0"/>
    </w:rPr>
  </w:style>
  <w:style w:type="paragraph" w:styleId="Revision">
    <w:name w:val="Revision"/>
    <w:hidden/>
    <w:uiPriority w:val="99"/>
    <w:semiHidden/>
    <w:rsid w:val="00C67201"/>
    <w:pPr>
      <w:spacing w:after="0" w:line="240" w:lineRule="auto"/>
    </w:pPr>
  </w:style>
  <w:style w:type="character" w:styleId="CommentReference">
    <w:name w:val="annotation reference"/>
    <w:basedOn w:val="DefaultParagraphFont"/>
    <w:uiPriority w:val="99"/>
    <w:semiHidden/>
    <w:unhideWhenUsed/>
    <w:rsid w:val="003C29F1"/>
    <w:rPr>
      <w:sz w:val="16"/>
      <w:szCs w:val="16"/>
    </w:rPr>
  </w:style>
  <w:style w:type="paragraph" w:styleId="CommentText">
    <w:name w:val="annotation text"/>
    <w:basedOn w:val="Normal"/>
    <w:link w:val="CommentTextChar"/>
    <w:uiPriority w:val="99"/>
    <w:unhideWhenUsed/>
    <w:rsid w:val="003C29F1"/>
    <w:pPr>
      <w:spacing w:line="240" w:lineRule="auto"/>
    </w:pPr>
    <w:rPr>
      <w:sz w:val="20"/>
      <w:szCs w:val="20"/>
    </w:rPr>
  </w:style>
  <w:style w:type="character" w:styleId="CommentTextChar" w:customStyle="1">
    <w:name w:val="Comment Text Char"/>
    <w:basedOn w:val="DefaultParagraphFont"/>
    <w:link w:val="CommentText"/>
    <w:uiPriority w:val="99"/>
    <w:rsid w:val="003C29F1"/>
    <w:rPr>
      <w:sz w:val="20"/>
      <w:szCs w:val="20"/>
    </w:rPr>
  </w:style>
  <w:style w:type="paragraph" w:styleId="CommentSubject">
    <w:name w:val="annotation subject"/>
    <w:basedOn w:val="CommentText"/>
    <w:next w:val="CommentText"/>
    <w:link w:val="CommentSubjectChar"/>
    <w:uiPriority w:val="99"/>
    <w:semiHidden/>
    <w:unhideWhenUsed/>
    <w:rsid w:val="003C29F1"/>
    <w:rPr>
      <w:b/>
      <w:bCs/>
    </w:rPr>
  </w:style>
  <w:style w:type="character" w:styleId="CommentSubjectChar" w:customStyle="1">
    <w:name w:val="Comment Subject Char"/>
    <w:basedOn w:val="CommentTextChar"/>
    <w:link w:val="CommentSubject"/>
    <w:uiPriority w:val="99"/>
    <w:semiHidden/>
    <w:rsid w:val="003C29F1"/>
    <w:rPr>
      <w:b/>
      <w:bCs/>
      <w:sz w:val="20"/>
      <w:szCs w:val="20"/>
    </w:rPr>
  </w:style>
  <w:style w:type="paragraph" w:styleId="TopicLevel1" w:customStyle="1">
    <w:name w:val="Topic Level1"/>
    <w:basedOn w:val="Heading1"/>
    <w:link w:val="TopicLevel1Char"/>
    <w:qFormat/>
    <w:rsid w:val="000D6EA2"/>
    <w:pPr>
      <w:contextualSpacing/>
    </w:pPr>
  </w:style>
  <w:style w:type="character" w:styleId="TopicLevel1Char" w:customStyle="1">
    <w:name w:val="Topic Level1 Char"/>
    <w:basedOn w:val="Heading1Char"/>
    <w:link w:val="TopicLevel1"/>
    <w:rsid w:val="000D6EA2"/>
    <w:rPr>
      <w:rFonts w:asciiTheme="majorHAnsi" w:hAnsiTheme="majorHAnsi" w:eastAsiaTheme="majorEastAsia" w:cstheme="majorBidi"/>
      <w:color w:val="2F5496" w:themeColor="accent1" w:themeShade="BF"/>
      <w:sz w:val="32"/>
      <w:szCs w:val="32"/>
    </w:rPr>
  </w:style>
  <w:style w:type="paragraph" w:styleId="StyleLatinSegoeUIBoldBackground1" w:customStyle="1">
    <w:name w:val="Style (Latin) Segoe UI Bold Background 1"/>
    <w:basedOn w:val="Normal"/>
    <w:rsid w:val="007358E9"/>
    <w:pPr>
      <w:spacing w:after="240"/>
    </w:pPr>
    <w:rPr>
      <w:rFonts w:ascii="Segoe UI" w:hAnsi="Segoe UI" w:eastAsia="Times New Roman" w:cs="Times New Roman"/>
      <w:b/>
      <w:bCs/>
      <w:color w:val="FFFFFF" w:themeColor="background1"/>
      <w:szCs w:val="20"/>
    </w:rPr>
  </w:style>
  <w:style w:type="character" w:styleId="FollowedHyperlink">
    <w:name w:val="FollowedHyperlink"/>
    <w:basedOn w:val="DefaultParagraphFont"/>
    <w:uiPriority w:val="99"/>
    <w:semiHidden/>
    <w:unhideWhenUsed/>
    <w:rsid w:val="00EA6723"/>
    <w:rPr>
      <w:color w:val="954F72" w:themeColor="followedHyperlink"/>
      <w:u w:val="single"/>
    </w:rPr>
  </w:style>
  <w:style w:type="character" w:styleId="eop" w:customStyle="1">
    <w:name w:val="eop"/>
    <w:basedOn w:val="DefaultParagraphFont"/>
    <w:rsid w:val="00D95AED"/>
  </w:style>
  <w:style w:type="character" w:styleId="normaltextrun" w:customStyle="1">
    <w:name w:val="normaltextrun"/>
    <w:basedOn w:val="DefaultParagraphFont"/>
    <w:rsid w:val="000752CD"/>
  </w:style>
  <w:style w:type="paragraph" w:styleId="paragraph" w:customStyle="1">
    <w:name w:val="paragraph"/>
    <w:basedOn w:val="Normal"/>
    <w:rsid w:val="00E66542"/>
    <w:pPr>
      <w:spacing w:before="100" w:beforeAutospacing="1" w:after="100" w:afterAutospacing="1" w:line="240" w:lineRule="auto"/>
    </w:pPr>
    <w:rPr>
      <w:rFonts w:ascii="Calibri" w:hAnsi="Calibri" w:cs="Calibri"/>
      <w:lang w:val="en-GB" w:eastAsia="en-GB"/>
    </w:rPr>
  </w:style>
  <w:style w:type="character" w:styleId="Heading3Char" w:customStyle="1">
    <w:name w:val="Heading 3 Char"/>
    <w:basedOn w:val="DefaultParagraphFont"/>
    <w:link w:val="Heading3"/>
    <w:uiPriority w:val="9"/>
    <w:semiHidden/>
    <w:rsid w:val="00B171D2"/>
    <w:rPr>
      <w:rFonts w:asciiTheme="majorHAnsi" w:hAnsiTheme="majorHAnsi" w:eastAsiaTheme="majorEastAsia" w:cstheme="majorBidi"/>
      <w:color w:val="1F3763" w:themeColor="accent1" w:themeShade="7F"/>
      <w:sz w:val="24"/>
      <w:szCs w:val="24"/>
    </w:rPr>
  </w:style>
  <w:style w:type="paragraph" w:styleId="NormalWeb">
    <w:name w:val="Normal (Web)"/>
    <w:basedOn w:val="Normal"/>
    <w:uiPriority w:val="99"/>
    <w:semiHidden/>
    <w:unhideWhenUsed/>
    <w:rsid w:val="00C119BE"/>
    <w:pPr>
      <w:spacing w:before="100" w:beforeAutospacing="1" w:after="100" w:afterAutospacing="1" w:line="240" w:lineRule="auto"/>
    </w:pPr>
    <w:rPr>
      <w:rFonts w:ascii="Calibri" w:hAnsi="Calibri" w:cs="Calibri"/>
    </w:rPr>
  </w:style>
  <w:style w:type="character" w:styleId="SubtleEmphasis">
    <w:name w:val="Subtle Emphasis"/>
    <w:basedOn w:val="DefaultParagraphFont"/>
    <w:uiPriority w:val="19"/>
    <w:qFormat/>
    <w:rsid w:val="00CA4D57"/>
    <w:rPr>
      <w:i/>
      <w:iCs/>
      <w:color w:val="404040" w:themeColor="text1" w:themeTint="BF"/>
    </w:rPr>
  </w:style>
  <w:style w:type="table" w:styleId="GridTable4-Accent1">
    <w:name w:val="Grid Table 4 Accent 1"/>
    <w:basedOn w:val="TableNormal"/>
    <w:uiPriority w:val="49"/>
    <w:rsid w:val="00635D48"/>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ree-item" w:customStyle="1">
    <w:name w:val="tree-item"/>
    <w:basedOn w:val="Normal"/>
    <w:rsid w:val="00CB0130"/>
    <w:pPr>
      <w:spacing w:before="100" w:beforeAutospacing="1" w:after="100" w:afterAutospacing="1" w:line="240" w:lineRule="auto"/>
    </w:pPr>
    <w:rPr>
      <w:rFonts w:ascii="Times New Roman" w:hAnsi="Times New Roman" w:eastAsia="Times New Roman" w:cs="Times New Roman"/>
      <w:sz w:val="24"/>
      <w:szCs w:val="24"/>
    </w:rPr>
  </w:style>
  <w:style w:type="paragraph" w:styleId="NoSpacing">
    <w:name w:val="No Spacing"/>
    <w:uiPriority w:val="1"/>
    <w:qFormat/>
    <w:rsid w:val="004D2B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2632">
      <w:bodyDiv w:val="1"/>
      <w:marLeft w:val="0"/>
      <w:marRight w:val="0"/>
      <w:marTop w:val="0"/>
      <w:marBottom w:val="0"/>
      <w:divBdr>
        <w:top w:val="none" w:sz="0" w:space="0" w:color="auto"/>
        <w:left w:val="none" w:sz="0" w:space="0" w:color="auto"/>
        <w:bottom w:val="none" w:sz="0" w:space="0" w:color="auto"/>
        <w:right w:val="none" w:sz="0" w:space="0" w:color="auto"/>
      </w:divBdr>
    </w:div>
    <w:div w:id="73280418">
      <w:bodyDiv w:val="1"/>
      <w:marLeft w:val="0"/>
      <w:marRight w:val="0"/>
      <w:marTop w:val="0"/>
      <w:marBottom w:val="0"/>
      <w:divBdr>
        <w:top w:val="none" w:sz="0" w:space="0" w:color="auto"/>
        <w:left w:val="none" w:sz="0" w:space="0" w:color="auto"/>
        <w:bottom w:val="none" w:sz="0" w:space="0" w:color="auto"/>
        <w:right w:val="none" w:sz="0" w:space="0" w:color="auto"/>
      </w:divBdr>
    </w:div>
    <w:div w:id="106704627">
      <w:bodyDiv w:val="1"/>
      <w:marLeft w:val="0"/>
      <w:marRight w:val="0"/>
      <w:marTop w:val="0"/>
      <w:marBottom w:val="0"/>
      <w:divBdr>
        <w:top w:val="none" w:sz="0" w:space="0" w:color="auto"/>
        <w:left w:val="none" w:sz="0" w:space="0" w:color="auto"/>
        <w:bottom w:val="none" w:sz="0" w:space="0" w:color="auto"/>
        <w:right w:val="none" w:sz="0" w:space="0" w:color="auto"/>
      </w:divBdr>
    </w:div>
    <w:div w:id="127481462">
      <w:bodyDiv w:val="1"/>
      <w:marLeft w:val="0"/>
      <w:marRight w:val="0"/>
      <w:marTop w:val="0"/>
      <w:marBottom w:val="0"/>
      <w:divBdr>
        <w:top w:val="none" w:sz="0" w:space="0" w:color="auto"/>
        <w:left w:val="none" w:sz="0" w:space="0" w:color="auto"/>
        <w:bottom w:val="none" w:sz="0" w:space="0" w:color="auto"/>
        <w:right w:val="none" w:sz="0" w:space="0" w:color="auto"/>
      </w:divBdr>
    </w:div>
    <w:div w:id="134765880">
      <w:bodyDiv w:val="1"/>
      <w:marLeft w:val="0"/>
      <w:marRight w:val="0"/>
      <w:marTop w:val="0"/>
      <w:marBottom w:val="0"/>
      <w:divBdr>
        <w:top w:val="none" w:sz="0" w:space="0" w:color="auto"/>
        <w:left w:val="none" w:sz="0" w:space="0" w:color="auto"/>
        <w:bottom w:val="none" w:sz="0" w:space="0" w:color="auto"/>
        <w:right w:val="none" w:sz="0" w:space="0" w:color="auto"/>
      </w:divBdr>
    </w:div>
    <w:div w:id="136338498">
      <w:bodyDiv w:val="1"/>
      <w:marLeft w:val="0"/>
      <w:marRight w:val="0"/>
      <w:marTop w:val="0"/>
      <w:marBottom w:val="0"/>
      <w:divBdr>
        <w:top w:val="none" w:sz="0" w:space="0" w:color="auto"/>
        <w:left w:val="none" w:sz="0" w:space="0" w:color="auto"/>
        <w:bottom w:val="none" w:sz="0" w:space="0" w:color="auto"/>
        <w:right w:val="none" w:sz="0" w:space="0" w:color="auto"/>
      </w:divBdr>
    </w:div>
    <w:div w:id="159779212">
      <w:bodyDiv w:val="1"/>
      <w:marLeft w:val="0"/>
      <w:marRight w:val="0"/>
      <w:marTop w:val="0"/>
      <w:marBottom w:val="0"/>
      <w:divBdr>
        <w:top w:val="none" w:sz="0" w:space="0" w:color="auto"/>
        <w:left w:val="none" w:sz="0" w:space="0" w:color="auto"/>
        <w:bottom w:val="none" w:sz="0" w:space="0" w:color="auto"/>
        <w:right w:val="none" w:sz="0" w:space="0" w:color="auto"/>
      </w:divBdr>
    </w:div>
    <w:div w:id="176893843">
      <w:bodyDiv w:val="1"/>
      <w:marLeft w:val="0"/>
      <w:marRight w:val="0"/>
      <w:marTop w:val="0"/>
      <w:marBottom w:val="0"/>
      <w:divBdr>
        <w:top w:val="none" w:sz="0" w:space="0" w:color="auto"/>
        <w:left w:val="none" w:sz="0" w:space="0" w:color="auto"/>
        <w:bottom w:val="none" w:sz="0" w:space="0" w:color="auto"/>
        <w:right w:val="none" w:sz="0" w:space="0" w:color="auto"/>
      </w:divBdr>
      <w:divsChild>
        <w:div w:id="1636060990">
          <w:marLeft w:val="0"/>
          <w:marRight w:val="0"/>
          <w:marTop w:val="0"/>
          <w:marBottom w:val="0"/>
          <w:divBdr>
            <w:top w:val="none" w:sz="0" w:space="0" w:color="auto"/>
            <w:left w:val="none" w:sz="0" w:space="0" w:color="auto"/>
            <w:bottom w:val="none" w:sz="0" w:space="0" w:color="auto"/>
            <w:right w:val="none" w:sz="0" w:space="0" w:color="auto"/>
          </w:divBdr>
        </w:div>
      </w:divsChild>
    </w:div>
    <w:div w:id="187446842">
      <w:bodyDiv w:val="1"/>
      <w:marLeft w:val="0"/>
      <w:marRight w:val="0"/>
      <w:marTop w:val="0"/>
      <w:marBottom w:val="0"/>
      <w:divBdr>
        <w:top w:val="none" w:sz="0" w:space="0" w:color="auto"/>
        <w:left w:val="none" w:sz="0" w:space="0" w:color="auto"/>
        <w:bottom w:val="none" w:sz="0" w:space="0" w:color="auto"/>
        <w:right w:val="none" w:sz="0" w:space="0" w:color="auto"/>
      </w:divBdr>
    </w:div>
    <w:div w:id="234778581">
      <w:bodyDiv w:val="1"/>
      <w:marLeft w:val="0"/>
      <w:marRight w:val="0"/>
      <w:marTop w:val="0"/>
      <w:marBottom w:val="0"/>
      <w:divBdr>
        <w:top w:val="none" w:sz="0" w:space="0" w:color="auto"/>
        <w:left w:val="none" w:sz="0" w:space="0" w:color="auto"/>
        <w:bottom w:val="none" w:sz="0" w:space="0" w:color="auto"/>
        <w:right w:val="none" w:sz="0" w:space="0" w:color="auto"/>
      </w:divBdr>
      <w:divsChild>
        <w:div w:id="851723979">
          <w:marLeft w:val="0"/>
          <w:marRight w:val="0"/>
          <w:marTop w:val="0"/>
          <w:marBottom w:val="0"/>
          <w:divBdr>
            <w:top w:val="none" w:sz="0" w:space="0" w:color="auto"/>
            <w:left w:val="none" w:sz="0" w:space="0" w:color="auto"/>
            <w:bottom w:val="none" w:sz="0" w:space="0" w:color="auto"/>
            <w:right w:val="none" w:sz="0" w:space="0" w:color="auto"/>
          </w:divBdr>
          <w:divsChild>
            <w:div w:id="18781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47">
      <w:bodyDiv w:val="1"/>
      <w:marLeft w:val="0"/>
      <w:marRight w:val="0"/>
      <w:marTop w:val="0"/>
      <w:marBottom w:val="0"/>
      <w:divBdr>
        <w:top w:val="none" w:sz="0" w:space="0" w:color="auto"/>
        <w:left w:val="none" w:sz="0" w:space="0" w:color="auto"/>
        <w:bottom w:val="none" w:sz="0" w:space="0" w:color="auto"/>
        <w:right w:val="none" w:sz="0" w:space="0" w:color="auto"/>
      </w:divBdr>
    </w:div>
    <w:div w:id="327826569">
      <w:bodyDiv w:val="1"/>
      <w:marLeft w:val="0"/>
      <w:marRight w:val="0"/>
      <w:marTop w:val="0"/>
      <w:marBottom w:val="0"/>
      <w:divBdr>
        <w:top w:val="none" w:sz="0" w:space="0" w:color="auto"/>
        <w:left w:val="none" w:sz="0" w:space="0" w:color="auto"/>
        <w:bottom w:val="none" w:sz="0" w:space="0" w:color="auto"/>
        <w:right w:val="none" w:sz="0" w:space="0" w:color="auto"/>
      </w:divBdr>
    </w:div>
    <w:div w:id="334839962">
      <w:bodyDiv w:val="1"/>
      <w:marLeft w:val="0"/>
      <w:marRight w:val="0"/>
      <w:marTop w:val="0"/>
      <w:marBottom w:val="0"/>
      <w:divBdr>
        <w:top w:val="none" w:sz="0" w:space="0" w:color="auto"/>
        <w:left w:val="none" w:sz="0" w:space="0" w:color="auto"/>
        <w:bottom w:val="none" w:sz="0" w:space="0" w:color="auto"/>
        <w:right w:val="none" w:sz="0" w:space="0" w:color="auto"/>
      </w:divBdr>
    </w:div>
    <w:div w:id="381369544">
      <w:bodyDiv w:val="1"/>
      <w:marLeft w:val="0"/>
      <w:marRight w:val="0"/>
      <w:marTop w:val="0"/>
      <w:marBottom w:val="0"/>
      <w:divBdr>
        <w:top w:val="none" w:sz="0" w:space="0" w:color="auto"/>
        <w:left w:val="none" w:sz="0" w:space="0" w:color="auto"/>
        <w:bottom w:val="none" w:sz="0" w:space="0" w:color="auto"/>
        <w:right w:val="none" w:sz="0" w:space="0" w:color="auto"/>
      </w:divBdr>
    </w:div>
    <w:div w:id="385689923">
      <w:bodyDiv w:val="1"/>
      <w:marLeft w:val="0"/>
      <w:marRight w:val="0"/>
      <w:marTop w:val="0"/>
      <w:marBottom w:val="0"/>
      <w:divBdr>
        <w:top w:val="none" w:sz="0" w:space="0" w:color="auto"/>
        <w:left w:val="none" w:sz="0" w:space="0" w:color="auto"/>
        <w:bottom w:val="none" w:sz="0" w:space="0" w:color="auto"/>
        <w:right w:val="none" w:sz="0" w:space="0" w:color="auto"/>
      </w:divBdr>
    </w:div>
    <w:div w:id="469058113">
      <w:bodyDiv w:val="1"/>
      <w:marLeft w:val="0"/>
      <w:marRight w:val="0"/>
      <w:marTop w:val="0"/>
      <w:marBottom w:val="0"/>
      <w:divBdr>
        <w:top w:val="none" w:sz="0" w:space="0" w:color="auto"/>
        <w:left w:val="none" w:sz="0" w:space="0" w:color="auto"/>
        <w:bottom w:val="none" w:sz="0" w:space="0" w:color="auto"/>
        <w:right w:val="none" w:sz="0" w:space="0" w:color="auto"/>
      </w:divBdr>
    </w:div>
    <w:div w:id="485316752">
      <w:bodyDiv w:val="1"/>
      <w:marLeft w:val="0"/>
      <w:marRight w:val="0"/>
      <w:marTop w:val="0"/>
      <w:marBottom w:val="0"/>
      <w:divBdr>
        <w:top w:val="none" w:sz="0" w:space="0" w:color="auto"/>
        <w:left w:val="none" w:sz="0" w:space="0" w:color="auto"/>
        <w:bottom w:val="none" w:sz="0" w:space="0" w:color="auto"/>
        <w:right w:val="none" w:sz="0" w:space="0" w:color="auto"/>
      </w:divBdr>
    </w:div>
    <w:div w:id="504638450">
      <w:bodyDiv w:val="1"/>
      <w:marLeft w:val="0"/>
      <w:marRight w:val="0"/>
      <w:marTop w:val="0"/>
      <w:marBottom w:val="0"/>
      <w:divBdr>
        <w:top w:val="none" w:sz="0" w:space="0" w:color="auto"/>
        <w:left w:val="none" w:sz="0" w:space="0" w:color="auto"/>
        <w:bottom w:val="none" w:sz="0" w:space="0" w:color="auto"/>
        <w:right w:val="none" w:sz="0" w:space="0" w:color="auto"/>
      </w:divBdr>
    </w:div>
    <w:div w:id="510878813">
      <w:bodyDiv w:val="1"/>
      <w:marLeft w:val="0"/>
      <w:marRight w:val="0"/>
      <w:marTop w:val="0"/>
      <w:marBottom w:val="0"/>
      <w:divBdr>
        <w:top w:val="none" w:sz="0" w:space="0" w:color="auto"/>
        <w:left w:val="none" w:sz="0" w:space="0" w:color="auto"/>
        <w:bottom w:val="none" w:sz="0" w:space="0" w:color="auto"/>
        <w:right w:val="none" w:sz="0" w:space="0" w:color="auto"/>
      </w:divBdr>
    </w:div>
    <w:div w:id="754328358">
      <w:bodyDiv w:val="1"/>
      <w:marLeft w:val="0"/>
      <w:marRight w:val="0"/>
      <w:marTop w:val="0"/>
      <w:marBottom w:val="0"/>
      <w:divBdr>
        <w:top w:val="none" w:sz="0" w:space="0" w:color="auto"/>
        <w:left w:val="none" w:sz="0" w:space="0" w:color="auto"/>
        <w:bottom w:val="none" w:sz="0" w:space="0" w:color="auto"/>
        <w:right w:val="none" w:sz="0" w:space="0" w:color="auto"/>
      </w:divBdr>
    </w:div>
    <w:div w:id="833230247">
      <w:bodyDiv w:val="1"/>
      <w:marLeft w:val="0"/>
      <w:marRight w:val="0"/>
      <w:marTop w:val="0"/>
      <w:marBottom w:val="0"/>
      <w:divBdr>
        <w:top w:val="none" w:sz="0" w:space="0" w:color="auto"/>
        <w:left w:val="none" w:sz="0" w:space="0" w:color="auto"/>
        <w:bottom w:val="none" w:sz="0" w:space="0" w:color="auto"/>
        <w:right w:val="none" w:sz="0" w:space="0" w:color="auto"/>
      </w:divBdr>
    </w:div>
    <w:div w:id="857543951">
      <w:bodyDiv w:val="1"/>
      <w:marLeft w:val="0"/>
      <w:marRight w:val="0"/>
      <w:marTop w:val="0"/>
      <w:marBottom w:val="0"/>
      <w:divBdr>
        <w:top w:val="none" w:sz="0" w:space="0" w:color="auto"/>
        <w:left w:val="none" w:sz="0" w:space="0" w:color="auto"/>
        <w:bottom w:val="none" w:sz="0" w:space="0" w:color="auto"/>
        <w:right w:val="none" w:sz="0" w:space="0" w:color="auto"/>
      </w:divBdr>
    </w:div>
    <w:div w:id="891617552">
      <w:bodyDiv w:val="1"/>
      <w:marLeft w:val="0"/>
      <w:marRight w:val="0"/>
      <w:marTop w:val="0"/>
      <w:marBottom w:val="0"/>
      <w:divBdr>
        <w:top w:val="none" w:sz="0" w:space="0" w:color="auto"/>
        <w:left w:val="none" w:sz="0" w:space="0" w:color="auto"/>
        <w:bottom w:val="none" w:sz="0" w:space="0" w:color="auto"/>
        <w:right w:val="none" w:sz="0" w:space="0" w:color="auto"/>
      </w:divBdr>
      <w:divsChild>
        <w:div w:id="1474373860">
          <w:marLeft w:val="0"/>
          <w:marRight w:val="0"/>
          <w:marTop w:val="0"/>
          <w:marBottom w:val="0"/>
          <w:divBdr>
            <w:top w:val="none" w:sz="0" w:space="0" w:color="auto"/>
            <w:left w:val="none" w:sz="0" w:space="0" w:color="auto"/>
            <w:bottom w:val="none" w:sz="0" w:space="0" w:color="auto"/>
            <w:right w:val="none" w:sz="0" w:space="0" w:color="auto"/>
          </w:divBdr>
        </w:div>
      </w:divsChild>
    </w:div>
    <w:div w:id="896431146">
      <w:bodyDiv w:val="1"/>
      <w:marLeft w:val="0"/>
      <w:marRight w:val="0"/>
      <w:marTop w:val="0"/>
      <w:marBottom w:val="0"/>
      <w:divBdr>
        <w:top w:val="none" w:sz="0" w:space="0" w:color="auto"/>
        <w:left w:val="none" w:sz="0" w:space="0" w:color="auto"/>
        <w:bottom w:val="none" w:sz="0" w:space="0" w:color="auto"/>
        <w:right w:val="none" w:sz="0" w:space="0" w:color="auto"/>
      </w:divBdr>
    </w:div>
    <w:div w:id="924534882">
      <w:bodyDiv w:val="1"/>
      <w:marLeft w:val="0"/>
      <w:marRight w:val="0"/>
      <w:marTop w:val="0"/>
      <w:marBottom w:val="0"/>
      <w:divBdr>
        <w:top w:val="none" w:sz="0" w:space="0" w:color="auto"/>
        <w:left w:val="none" w:sz="0" w:space="0" w:color="auto"/>
        <w:bottom w:val="none" w:sz="0" w:space="0" w:color="auto"/>
        <w:right w:val="none" w:sz="0" w:space="0" w:color="auto"/>
      </w:divBdr>
    </w:div>
    <w:div w:id="925265661">
      <w:bodyDiv w:val="1"/>
      <w:marLeft w:val="0"/>
      <w:marRight w:val="0"/>
      <w:marTop w:val="0"/>
      <w:marBottom w:val="0"/>
      <w:divBdr>
        <w:top w:val="none" w:sz="0" w:space="0" w:color="auto"/>
        <w:left w:val="none" w:sz="0" w:space="0" w:color="auto"/>
        <w:bottom w:val="none" w:sz="0" w:space="0" w:color="auto"/>
        <w:right w:val="none" w:sz="0" w:space="0" w:color="auto"/>
      </w:divBdr>
    </w:div>
    <w:div w:id="933174683">
      <w:bodyDiv w:val="1"/>
      <w:marLeft w:val="0"/>
      <w:marRight w:val="0"/>
      <w:marTop w:val="0"/>
      <w:marBottom w:val="0"/>
      <w:divBdr>
        <w:top w:val="none" w:sz="0" w:space="0" w:color="auto"/>
        <w:left w:val="none" w:sz="0" w:space="0" w:color="auto"/>
        <w:bottom w:val="none" w:sz="0" w:space="0" w:color="auto"/>
        <w:right w:val="none" w:sz="0" w:space="0" w:color="auto"/>
      </w:divBdr>
    </w:div>
    <w:div w:id="944652704">
      <w:bodyDiv w:val="1"/>
      <w:marLeft w:val="0"/>
      <w:marRight w:val="0"/>
      <w:marTop w:val="0"/>
      <w:marBottom w:val="0"/>
      <w:divBdr>
        <w:top w:val="none" w:sz="0" w:space="0" w:color="auto"/>
        <w:left w:val="none" w:sz="0" w:space="0" w:color="auto"/>
        <w:bottom w:val="none" w:sz="0" w:space="0" w:color="auto"/>
        <w:right w:val="none" w:sz="0" w:space="0" w:color="auto"/>
      </w:divBdr>
    </w:div>
    <w:div w:id="965546543">
      <w:bodyDiv w:val="1"/>
      <w:marLeft w:val="0"/>
      <w:marRight w:val="0"/>
      <w:marTop w:val="0"/>
      <w:marBottom w:val="0"/>
      <w:divBdr>
        <w:top w:val="none" w:sz="0" w:space="0" w:color="auto"/>
        <w:left w:val="none" w:sz="0" w:space="0" w:color="auto"/>
        <w:bottom w:val="none" w:sz="0" w:space="0" w:color="auto"/>
        <w:right w:val="none" w:sz="0" w:space="0" w:color="auto"/>
      </w:divBdr>
    </w:div>
    <w:div w:id="970866474">
      <w:bodyDiv w:val="1"/>
      <w:marLeft w:val="0"/>
      <w:marRight w:val="0"/>
      <w:marTop w:val="0"/>
      <w:marBottom w:val="0"/>
      <w:divBdr>
        <w:top w:val="none" w:sz="0" w:space="0" w:color="auto"/>
        <w:left w:val="none" w:sz="0" w:space="0" w:color="auto"/>
        <w:bottom w:val="none" w:sz="0" w:space="0" w:color="auto"/>
        <w:right w:val="none" w:sz="0" w:space="0" w:color="auto"/>
      </w:divBdr>
      <w:divsChild>
        <w:div w:id="587540808">
          <w:marLeft w:val="0"/>
          <w:marRight w:val="0"/>
          <w:marTop w:val="0"/>
          <w:marBottom w:val="0"/>
          <w:divBdr>
            <w:top w:val="none" w:sz="0" w:space="0" w:color="auto"/>
            <w:left w:val="none" w:sz="0" w:space="0" w:color="auto"/>
            <w:bottom w:val="none" w:sz="0" w:space="0" w:color="auto"/>
            <w:right w:val="none" w:sz="0" w:space="0" w:color="auto"/>
          </w:divBdr>
        </w:div>
      </w:divsChild>
    </w:div>
    <w:div w:id="1007831525">
      <w:bodyDiv w:val="1"/>
      <w:marLeft w:val="0"/>
      <w:marRight w:val="0"/>
      <w:marTop w:val="0"/>
      <w:marBottom w:val="0"/>
      <w:divBdr>
        <w:top w:val="none" w:sz="0" w:space="0" w:color="auto"/>
        <w:left w:val="none" w:sz="0" w:space="0" w:color="auto"/>
        <w:bottom w:val="none" w:sz="0" w:space="0" w:color="auto"/>
        <w:right w:val="none" w:sz="0" w:space="0" w:color="auto"/>
      </w:divBdr>
    </w:div>
    <w:div w:id="1021585829">
      <w:bodyDiv w:val="1"/>
      <w:marLeft w:val="0"/>
      <w:marRight w:val="0"/>
      <w:marTop w:val="0"/>
      <w:marBottom w:val="0"/>
      <w:divBdr>
        <w:top w:val="none" w:sz="0" w:space="0" w:color="auto"/>
        <w:left w:val="none" w:sz="0" w:space="0" w:color="auto"/>
        <w:bottom w:val="none" w:sz="0" w:space="0" w:color="auto"/>
        <w:right w:val="none" w:sz="0" w:space="0" w:color="auto"/>
      </w:divBdr>
    </w:div>
    <w:div w:id="1091657114">
      <w:bodyDiv w:val="1"/>
      <w:marLeft w:val="0"/>
      <w:marRight w:val="0"/>
      <w:marTop w:val="0"/>
      <w:marBottom w:val="0"/>
      <w:divBdr>
        <w:top w:val="none" w:sz="0" w:space="0" w:color="auto"/>
        <w:left w:val="none" w:sz="0" w:space="0" w:color="auto"/>
        <w:bottom w:val="none" w:sz="0" w:space="0" w:color="auto"/>
        <w:right w:val="none" w:sz="0" w:space="0" w:color="auto"/>
      </w:divBdr>
      <w:divsChild>
        <w:div w:id="868760134">
          <w:marLeft w:val="0"/>
          <w:marRight w:val="0"/>
          <w:marTop w:val="0"/>
          <w:marBottom w:val="0"/>
          <w:divBdr>
            <w:top w:val="none" w:sz="0" w:space="0" w:color="auto"/>
            <w:left w:val="none" w:sz="0" w:space="0" w:color="auto"/>
            <w:bottom w:val="none" w:sz="0" w:space="0" w:color="auto"/>
            <w:right w:val="none" w:sz="0" w:space="0" w:color="auto"/>
          </w:divBdr>
          <w:divsChild>
            <w:div w:id="2073843923">
              <w:marLeft w:val="0"/>
              <w:marRight w:val="0"/>
              <w:marTop w:val="0"/>
              <w:marBottom w:val="0"/>
              <w:divBdr>
                <w:top w:val="none" w:sz="0" w:space="0" w:color="auto"/>
                <w:left w:val="none" w:sz="0" w:space="0" w:color="auto"/>
                <w:bottom w:val="none" w:sz="0" w:space="0" w:color="auto"/>
                <w:right w:val="none" w:sz="0" w:space="0" w:color="auto"/>
              </w:divBdr>
            </w:div>
          </w:divsChild>
        </w:div>
        <w:div w:id="2119253648">
          <w:marLeft w:val="0"/>
          <w:marRight w:val="0"/>
          <w:marTop w:val="0"/>
          <w:marBottom w:val="0"/>
          <w:divBdr>
            <w:top w:val="none" w:sz="0" w:space="0" w:color="auto"/>
            <w:left w:val="none" w:sz="0" w:space="0" w:color="auto"/>
            <w:bottom w:val="none" w:sz="0" w:space="0" w:color="auto"/>
            <w:right w:val="none" w:sz="0" w:space="0" w:color="auto"/>
          </w:divBdr>
          <w:divsChild>
            <w:div w:id="6889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3047">
      <w:bodyDiv w:val="1"/>
      <w:marLeft w:val="0"/>
      <w:marRight w:val="0"/>
      <w:marTop w:val="0"/>
      <w:marBottom w:val="0"/>
      <w:divBdr>
        <w:top w:val="none" w:sz="0" w:space="0" w:color="auto"/>
        <w:left w:val="none" w:sz="0" w:space="0" w:color="auto"/>
        <w:bottom w:val="none" w:sz="0" w:space="0" w:color="auto"/>
        <w:right w:val="none" w:sz="0" w:space="0" w:color="auto"/>
      </w:divBdr>
    </w:div>
    <w:div w:id="1201210917">
      <w:bodyDiv w:val="1"/>
      <w:marLeft w:val="0"/>
      <w:marRight w:val="0"/>
      <w:marTop w:val="0"/>
      <w:marBottom w:val="0"/>
      <w:divBdr>
        <w:top w:val="none" w:sz="0" w:space="0" w:color="auto"/>
        <w:left w:val="none" w:sz="0" w:space="0" w:color="auto"/>
        <w:bottom w:val="none" w:sz="0" w:space="0" w:color="auto"/>
        <w:right w:val="none" w:sz="0" w:space="0" w:color="auto"/>
      </w:divBdr>
    </w:div>
    <w:div w:id="1292328011">
      <w:bodyDiv w:val="1"/>
      <w:marLeft w:val="0"/>
      <w:marRight w:val="0"/>
      <w:marTop w:val="0"/>
      <w:marBottom w:val="0"/>
      <w:divBdr>
        <w:top w:val="none" w:sz="0" w:space="0" w:color="auto"/>
        <w:left w:val="none" w:sz="0" w:space="0" w:color="auto"/>
        <w:bottom w:val="none" w:sz="0" w:space="0" w:color="auto"/>
        <w:right w:val="none" w:sz="0" w:space="0" w:color="auto"/>
      </w:divBdr>
      <w:divsChild>
        <w:div w:id="238448893">
          <w:marLeft w:val="0"/>
          <w:marRight w:val="0"/>
          <w:marTop w:val="0"/>
          <w:marBottom w:val="0"/>
          <w:divBdr>
            <w:top w:val="none" w:sz="0" w:space="0" w:color="auto"/>
            <w:left w:val="none" w:sz="0" w:space="0" w:color="auto"/>
            <w:bottom w:val="none" w:sz="0" w:space="0" w:color="auto"/>
            <w:right w:val="none" w:sz="0" w:space="0" w:color="auto"/>
          </w:divBdr>
          <w:divsChild>
            <w:div w:id="16449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188">
      <w:bodyDiv w:val="1"/>
      <w:marLeft w:val="0"/>
      <w:marRight w:val="0"/>
      <w:marTop w:val="0"/>
      <w:marBottom w:val="0"/>
      <w:divBdr>
        <w:top w:val="none" w:sz="0" w:space="0" w:color="auto"/>
        <w:left w:val="none" w:sz="0" w:space="0" w:color="auto"/>
        <w:bottom w:val="none" w:sz="0" w:space="0" w:color="auto"/>
        <w:right w:val="none" w:sz="0" w:space="0" w:color="auto"/>
      </w:divBdr>
    </w:div>
    <w:div w:id="1295910238">
      <w:bodyDiv w:val="1"/>
      <w:marLeft w:val="0"/>
      <w:marRight w:val="0"/>
      <w:marTop w:val="0"/>
      <w:marBottom w:val="0"/>
      <w:divBdr>
        <w:top w:val="none" w:sz="0" w:space="0" w:color="auto"/>
        <w:left w:val="none" w:sz="0" w:space="0" w:color="auto"/>
        <w:bottom w:val="none" w:sz="0" w:space="0" w:color="auto"/>
        <w:right w:val="none" w:sz="0" w:space="0" w:color="auto"/>
      </w:divBdr>
    </w:div>
    <w:div w:id="1297494196">
      <w:bodyDiv w:val="1"/>
      <w:marLeft w:val="0"/>
      <w:marRight w:val="0"/>
      <w:marTop w:val="0"/>
      <w:marBottom w:val="0"/>
      <w:divBdr>
        <w:top w:val="none" w:sz="0" w:space="0" w:color="auto"/>
        <w:left w:val="none" w:sz="0" w:space="0" w:color="auto"/>
        <w:bottom w:val="none" w:sz="0" w:space="0" w:color="auto"/>
        <w:right w:val="none" w:sz="0" w:space="0" w:color="auto"/>
      </w:divBdr>
    </w:div>
    <w:div w:id="1320497099">
      <w:bodyDiv w:val="1"/>
      <w:marLeft w:val="0"/>
      <w:marRight w:val="0"/>
      <w:marTop w:val="0"/>
      <w:marBottom w:val="0"/>
      <w:divBdr>
        <w:top w:val="none" w:sz="0" w:space="0" w:color="auto"/>
        <w:left w:val="none" w:sz="0" w:space="0" w:color="auto"/>
        <w:bottom w:val="none" w:sz="0" w:space="0" w:color="auto"/>
        <w:right w:val="none" w:sz="0" w:space="0" w:color="auto"/>
      </w:divBdr>
    </w:div>
    <w:div w:id="1350331854">
      <w:bodyDiv w:val="1"/>
      <w:marLeft w:val="0"/>
      <w:marRight w:val="0"/>
      <w:marTop w:val="0"/>
      <w:marBottom w:val="0"/>
      <w:divBdr>
        <w:top w:val="none" w:sz="0" w:space="0" w:color="auto"/>
        <w:left w:val="none" w:sz="0" w:space="0" w:color="auto"/>
        <w:bottom w:val="none" w:sz="0" w:space="0" w:color="auto"/>
        <w:right w:val="none" w:sz="0" w:space="0" w:color="auto"/>
      </w:divBdr>
      <w:divsChild>
        <w:div w:id="716050915">
          <w:marLeft w:val="0"/>
          <w:marRight w:val="0"/>
          <w:marTop w:val="0"/>
          <w:marBottom w:val="0"/>
          <w:divBdr>
            <w:top w:val="none" w:sz="0" w:space="0" w:color="auto"/>
            <w:left w:val="none" w:sz="0" w:space="0" w:color="auto"/>
            <w:bottom w:val="none" w:sz="0" w:space="0" w:color="auto"/>
            <w:right w:val="none" w:sz="0" w:space="0" w:color="auto"/>
          </w:divBdr>
        </w:div>
      </w:divsChild>
    </w:div>
    <w:div w:id="1473522727">
      <w:bodyDiv w:val="1"/>
      <w:marLeft w:val="0"/>
      <w:marRight w:val="0"/>
      <w:marTop w:val="0"/>
      <w:marBottom w:val="0"/>
      <w:divBdr>
        <w:top w:val="none" w:sz="0" w:space="0" w:color="auto"/>
        <w:left w:val="none" w:sz="0" w:space="0" w:color="auto"/>
        <w:bottom w:val="none" w:sz="0" w:space="0" w:color="auto"/>
        <w:right w:val="none" w:sz="0" w:space="0" w:color="auto"/>
      </w:divBdr>
    </w:div>
    <w:div w:id="1510288447">
      <w:bodyDiv w:val="1"/>
      <w:marLeft w:val="0"/>
      <w:marRight w:val="0"/>
      <w:marTop w:val="0"/>
      <w:marBottom w:val="0"/>
      <w:divBdr>
        <w:top w:val="none" w:sz="0" w:space="0" w:color="auto"/>
        <w:left w:val="none" w:sz="0" w:space="0" w:color="auto"/>
        <w:bottom w:val="none" w:sz="0" w:space="0" w:color="auto"/>
        <w:right w:val="none" w:sz="0" w:space="0" w:color="auto"/>
      </w:divBdr>
    </w:div>
    <w:div w:id="1548567094">
      <w:bodyDiv w:val="1"/>
      <w:marLeft w:val="0"/>
      <w:marRight w:val="0"/>
      <w:marTop w:val="0"/>
      <w:marBottom w:val="0"/>
      <w:divBdr>
        <w:top w:val="none" w:sz="0" w:space="0" w:color="auto"/>
        <w:left w:val="none" w:sz="0" w:space="0" w:color="auto"/>
        <w:bottom w:val="none" w:sz="0" w:space="0" w:color="auto"/>
        <w:right w:val="none" w:sz="0" w:space="0" w:color="auto"/>
      </w:divBdr>
    </w:div>
    <w:div w:id="1558085521">
      <w:bodyDiv w:val="1"/>
      <w:marLeft w:val="0"/>
      <w:marRight w:val="0"/>
      <w:marTop w:val="0"/>
      <w:marBottom w:val="0"/>
      <w:divBdr>
        <w:top w:val="none" w:sz="0" w:space="0" w:color="auto"/>
        <w:left w:val="none" w:sz="0" w:space="0" w:color="auto"/>
        <w:bottom w:val="none" w:sz="0" w:space="0" w:color="auto"/>
        <w:right w:val="none" w:sz="0" w:space="0" w:color="auto"/>
      </w:divBdr>
    </w:div>
    <w:div w:id="1564220063">
      <w:bodyDiv w:val="1"/>
      <w:marLeft w:val="0"/>
      <w:marRight w:val="0"/>
      <w:marTop w:val="0"/>
      <w:marBottom w:val="0"/>
      <w:divBdr>
        <w:top w:val="none" w:sz="0" w:space="0" w:color="auto"/>
        <w:left w:val="none" w:sz="0" w:space="0" w:color="auto"/>
        <w:bottom w:val="none" w:sz="0" w:space="0" w:color="auto"/>
        <w:right w:val="none" w:sz="0" w:space="0" w:color="auto"/>
      </w:divBdr>
    </w:div>
    <w:div w:id="1618634619">
      <w:bodyDiv w:val="1"/>
      <w:marLeft w:val="0"/>
      <w:marRight w:val="0"/>
      <w:marTop w:val="0"/>
      <w:marBottom w:val="0"/>
      <w:divBdr>
        <w:top w:val="none" w:sz="0" w:space="0" w:color="auto"/>
        <w:left w:val="none" w:sz="0" w:space="0" w:color="auto"/>
        <w:bottom w:val="none" w:sz="0" w:space="0" w:color="auto"/>
        <w:right w:val="none" w:sz="0" w:space="0" w:color="auto"/>
      </w:divBdr>
    </w:div>
    <w:div w:id="1724406091">
      <w:bodyDiv w:val="1"/>
      <w:marLeft w:val="0"/>
      <w:marRight w:val="0"/>
      <w:marTop w:val="0"/>
      <w:marBottom w:val="0"/>
      <w:divBdr>
        <w:top w:val="none" w:sz="0" w:space="0" w:color="auto"/>
        <w:left w:val="none" w:sz="0" w:space="0" w:color="auto"/>
        <w:bottom w:val="none" w:sz="0" w:space="0" w:color="auto"/>
        <w:right w:val="none" w:sz="0" w:space="0" w:color="auto"/>
      </w:divBdr>
    </w:div>
    <w:div w:id="1737509477">
      <w:bodyDiv w:val="1"/>
      <w:marLeft w:val="0"/>
      <w:marRight w:val="0"/>
      <w:marTop w:val="0"/>
      <w:marBottom w:val="0"/>
      <w:divBdr>
        <w:top w:val="none" w:sz="0" w:space="0" w:color="auto"/>
        <w:left w:val="none" w:sz="0" w:space="0" w:color="auto"/>
        <w:bottom w:val="none" w:sz="0" w:space="0" w:color="auto"/>
        <w:right w:val="none" w:sz="0" w:space="0" w:color="auto"/>
      </w:divBdr>
    </w:div>
    <w:div w:id="1744065078">
      <w:bodyDiv w:val="1"/>
      <w:marLeft w:val="0"/>
      <w:marRight w:val="0"/>
      <w:marTop w:val="0"/>
      <w:marBottom w:val="0"/>
      <w:divBdr>
        <w:top w:val="none" w:sz="0" w:space="0" w:color="auto"/>
        <w:left w:val="none" w:sz="0" w:space="0" w:color="auto"/>
        <w:bottom w:val="none" w:sz="0" w:space="0" w:color="auto"/>
        <w:right w:val="none" w:sz="0" w:space="0" w:color="auto"/>
      </w:divBdr>
    </w:div>
    <w:div w:id="1805853788">
      <w:bodyDiv w:val="1"/>
      <w:marLeft w:val="0"/>
      <w:marRight w:val="0"/>
      <w:marTop w:val="0"/>
      <w:marBottom w:val="0"/>
      <w:divBdr>
        <w:top w:val="none" w:sz="0" w:space="0" w:color="auto"/>
        <w:left w:val="none" w:sz="0" w:space="0" w:color="auto"/>
        <w:bottom w:val="none" w:sz="0" w:space="0" w:color="auto"/>
        <w:right w:val="none" w:sz="0" w:space="0" w:color="auto"/>
      </w:divBdr>
    </w:div>
    <w:div w:id="1809056719">
      <w:bodyDiv w:val="1"/>
      <w:marLeft w:val="0"/>
      <w:marRight w:val="0"/>
      <w:marTop w:val="0"/>
      <w:marBottom w:val="0"/>
      <w:divBdr>
        <w:top w:val="none" w:sz="0" w:space="0" w:color="auto"/>
        <w:left w:val="none" w:sz="0" w:space="0" w:color="auto"/>
        <w:bottom w:val="none" w:sz="0" w:space="0" w:color="auto"/>
        <w:right w:val="none" w:sz="0" w:space="0" w:color="auto"/>
      </w:divBdr>
    </w:div>
    <w:div w:id="1814637135">
      <w:bodyDiv w:val="1"/>
      <w:marLeft w:val="0"/>
      <w:marRight w:val="0"/>
      <w:marTop w:val="0"/>
      <w:marBottom w:val="0"/>
      <w:divBdr>
        <w:top w:val="none" w:sz="0" w:space="0" w:color="auto"/>
        <w:left w:val="none" w:sz="0" w:space="0" w:color="auto"/>
        <w:bottom w:val="none" w:sz="0" w:space="0" w:color="auto"/>
        <w:right w:val="none" w:sz="0" w:space="0" w:color="auto"/>
      </w:divBdr>
    </w:div>
    <w:div w:id="1870987714">
      <w:bodyDiv w:val="1"/>
      <w:marLeft w:val="0"/>
      <w:marRight w:val="0"/>
      <w:marTop w:val="0"/>
      <w:marBottom w:val="0"/>
      <w:divBdr>
        <w:top w:val="none" w:sz="0" w:space="0" w:color="auto"/>
        <w:left w:val="none" w:sz="0" w:space="0" w:color="auto"/>
        <w:bottom w:val="none" w:sz="0" w:space="0" w:color="auto"/>
        <w:right w:val="none" w:sz="0" w:space="0" w:color="auto"/>
      </w:divBdr>
    </w:div>
    <w:div w:id="1912495965">
      <w:bodyDiv w:val="1"/>
      <w:marLeft w:val="0"/>
      <w:marRight w:val="0"/>
      <w:marTop w:val="0"/>
      <w:marBottom w:val="0"/>
      <w:divBdr>
        <w:top w:val="none" w:sz="0" w:space="0" w:color="auto"/>
        <w:left w:val="none" w:sz="0" w:space="0" w:color="auto"/>
        <w:bottom w:val="none" w:sz="0" w:space="0" w:color="auto"/>
        <w:right w:val="none" w:sz="0" w:space="0" w:color="auto"/>
      </w:divBdr>
    </w:div>
    <w:div w:id="1938371260">
      <w:bodyDiv w:val="1"/>
      <w:marLeft w:val="0"/>
      <w:marRight w:val="0"/>
      <w:marTop w:val="0"/>
      <w:marBottom w:val="0"/>
      <w:divBdr>
        <w:top w:val="none" w:sz="0" w:space="0" w:color="auto"/>
        <w:left w:val="none" w:sz="0" w:space="0" w:color="auto"/>
        <w:bottom w:val="none" w:sz="0" w:space="0" w:color="auto"/>
        <w:right w:val="none" w:sz="0" w:space="0" w:color="auto"/>
      </w:divBdr>
    </w:div>
    <w:div w:id="1967000073">
      <w:bodyDiv w:val="1"/>
      <w:marLeft w:val="0"/>
      <w:marRight w:val="0"/>
      <w:marTop w:val="0"/>
      <w:marBottom w:val="0"/>
      <w:divBdr>
        <w:top w:val="none" w:sz="0" w:space="0" w:color="auto"/>
        <w:left w:val="none" w:sz="0" w:space="0" w:color="auto"/>
        <w:bottom w:val="none" w:sz="0" w:space="0" w:color="auto"/>
        <w:right w:val="none" w:sz="0" w:space="0" w:color="auto"/>
      </w:divBdr>
    </w:div>
    <w:div w:id="2002662012">
      <w:bodyDiv w:val="1"/>
      <w:marLeft w:val="0"/>
      <w:marRight w:val="0"/>
      <w:marTop w:val="0"/>
      <w:marBottom w:val="0"/>
      <w:divBdr>
        <w:top w:val="none" w:sz="0" w:space="0" w:color="auto"/>
        <w:left w:val="none" w:sz="0" w:space="0" w:color="auto"/>
        <w:bottom w:val="none" w:sz="0" w:space="0" w:color="auto"/>
        <w:right w:val="none" w:sz="0" w:space="0" w:color="auto"/>
      </w:divBdr>
    </w:div>
    <w:div w:id="2029602847">
      <w:bodyDiv w:val="1"/>
      <w:marLeft w:val="0"/>
      <w:marRight w:val="0"/>
      <w:marTop w:val="0"/>
      <w:marBottom w:val="0"/>
      <w:divBdr>
        <w:top w:val="none" w:sz="0" w:space="0" w:color="auto"/>
        <w:left w:val="none" w:sz="0" w:space="0" w:color="auto"/>
        <w:bottom w:val="none" w:sz="0" w:space="0" w:color="auto"/>
        <w:right w:val="none" w:sz="0" w:space="0" w:color="auto"/>
      </w:divBdr>
    </w:div>
    <w:div w:id="208163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servicetrust.microsoft.com/ViewPage/TrustDocumentsV3" TargetMode="External" Id="rId117" /><Relationship Type="http://schemas.openxmlformats.org/officeDocument/2006/relationships/hyperlink" Target="https://aka.ms/sdl/practices/security-testing" TargetMode="External" Id="rId21" /><Relationship Type="http://schemas.openxmlformats.org/officeDocument/2006/relationships/hyperlink" Target="https://learn.microsoft.com/en-us/dynamics365/finance/localizations/global/rcs-globalization-feature" TargetMode="External" Id="rId42" /><Relationship Type="http://schemas.openxmlformats.org/officeDocument/2006/relationships/hyperlink" Target="https://learn.microsoft.com/en-us/power-apps/developer/data-platform/security-roles" TargetMode="External" Id="rId63" /><Relationship Type="http://schemas.openxmlformats.org/officeDocument/2006/relationships/hyperlink" Target="https://learn.microsoft.com/en-us/power-platform/admin/about-lockbox" TargetMode="External" Id="rId84" /><Relationship Type="http://schemas.openxmlformats.org/officeDocument/2006/relationships/hyperlink" Target="https://aka.ms/sdl/practices/secure-platforms" TargetMode="External" Id="rId16" /><Relationship Type="http://schemas.openxmlformats.org/officeDocument/2006/relationships/hyperlink" Target="https://learn.microsoft.com/en-us/azure/sentinel/data-connectors/dynamics-365" TargetMode="External" Id="rId107" /><Relationship Type="http://schemas.openxmlformats.org/officeDocument/2006/relationships/image" Target="media/image1.png" Id="rId11" /><Relationship Type="http://schemas.openxmlformats.org/officeDocument/2006/relationships/hyperlink" Target="https://learn.microsoft.com/en-us/dynamics365/guidance/implementation-guide/security-strategy-checklist" TargetMode="External" Id="rId32" /><Relationship Type="http://schemas.openxmlformats.org/officeDocument/2006/relationships/hyperlink" Target="https://learn.microsoft.com/en-us/dynamics365/fin-ops-core/dev-itpro/m365-copilot/chat-with-fno-data-on-m365copilot" TargetMode="External" Id="rId37" /><Relationship Type="http://schemas.openxmlformats.org/officeDocument/2006/relationships/hyperlink" Target="https://learn.microsoft.com/en-us/power-platform/admin/multiple-online-environments-tenants" TargetMode="External" Id="rId53" /><Relationship Type="http://schemas.openxmlformats.org/officeDocument/2006/relationships/hyperlink" Target="https://learn.microsoft.com/en-us/entra/identity/managed-identities-azure-resources/" TargetMode="External" Id="rId58" /><Relationship Type="http://schemas.openxmlformats.org/officeDocument/2006/relationships/hyperlink" Target="https://learn.microsoft.com/en-us/power-platform/admin/wp-data-loss-prevention" TargetMode="External" Id="rId74" /><Relationship Type="http://schemas.openxmlformats.org/officeDocument/2006/relationships/hyperlink" Target="https://learn.microsoft.com/en-us/power-platform/guidance/adoption/cds-usage" TargetMode="External" Id="rId79" /><Relationship Type="http://schemas.openxmlformats.org/officeDocument/2006/relationships/hyperlink" Target="https://learn.microsoft.com/en-us/power-platform/admin/connector-events-power-platform" TargetMode="External" Id="rId102" /><Relationship Type="http://schemas.openxmlformats.org/officeDocument/2006/relationships/hyperlink" Target="https://www.microsoft.com/en-us/security/business/zero-trust" TargetMode="External" Id="rId123" /><Relationship Type="http://schemas.openxmlformats.org/officeDocument/2006/relationships/hyperlink" Target="https://learn.microsoft.com/en-us/power-platform/admin/security/faqs" TargetMode="External" Id="rId128" /><Relationship Type="http://schemas.openxmlformats.org/officeDocument/2006/relationships/numbering" Target="numbering.xml" Id="rId5" /><Relationship Type="http://schemas.openxmlformats.org/officeDocument/2006/relationships/hyperlink" Target="https://learn.microsoft.com/en-us/power-platform/admin/vnet-support-overview" TargetMode="External" Id="rId90" /><Relationship Type="http://schemas.openxmlformats.org/officeDocument/2006/relationships/hyperlink" Target="https://learn.microsoft.com/en-us/power-platform/admin/block-cookie-replay-attack" TargetMode="External" Id="rId95" /><Relationship Type="http://schemas.openxmlformats.org/officeDocument/2006/relationships/hyperlink" Target="https://aka.ms/sdl/practices/operational-security" TargetMode="External" Id="rId22" /><Relationship Type="http://schemas.openxmlformats.org/officeDocument/2006/relationships/hyperlink" Target="https://learn.microsoft.com/en-us/dynamics365/guidance/implementation-guide/security-strategy-security-controls" TargetMode="External" Id="rId27" /><Relationship Type="http://schemas.openxmlformats.org/officeDocument/2006/relationships/hyperlink" Target="https://www.microsoft.com/en-us/securityengineering/sdl/" TargetMode="External" Id="rId43" /><Relationship Type="http://schemas.openxmlformats.org/officeDocument/2006/relationships/hyperlink" Target="https://learn.microsoft.com/en-us/power-platform/admin/wp-security" TargetMode="External" Id="rId48" /><Relationship Type="http://schemas.openxmlformats.org/officeDocument/2006/relationships/hyperlink" Target="https://learn.microsoft.com/en-us/dynamics365/fin-ops-core/dev-itpro/sysadmin/role-based-security" TargetMode="External" Id="rId64" /><Relationship Type="http://schemas.openxmlformats.org/officeDocument/2006/relationships/hyperlink" Target="https://learn.microsoft.com/en-us/power-platform/admin/prevent-elevation-security-role-privilege" TargetMode="External" Id="rId69" /><Relationship Type="http://schemas.openxmlformats.org/officeDocument/2006/relationships/hyperlink" Target="https://learn.microsoft.com/en-us/azure/sentinel/dynamics-365/dynamics-365-finance-operations-solution-overview" TargetMode="External" Id="rId113" /><Relationship Type="http://schemas.openxmlformats.org/officeDocument/2006/relationships/hyperlink" Target="https://www.microsoft.com/en-us/msrc/pentest-rules-of-engagement?rtc=1" TargetMode="External" Id="rId118" /><Relationship Type="http://schemas.openxmlformats.org/officeDocument/2006/relationships/theme" Target="theme/theme1.xml" Id="rId134" /><Relationship Type="http://schemas.openxmlformats.org/officeDocument/2006/relationships/hyperlink" Target="https://learn.microsoft.com/en-us/power-platform/admin/enable-use-comprehensive-auditing" TargetMode="External" Id="rId80" /><Relationship Type="http://schemas.openxmlformats.org/officeDocument/2006/relationships/hyperlink" Target="https://learn.microsoft.com/en-us/dynamics365/business-central/dev-itpro/developer/devenv-encrypting-data" TargetMode="External" Id="rId85" /><Relationship Type="http://schemas.openxmlformats.org/officeDocument/2006/relationships/hyperlink" Target="https://privacy.microsoft.com/en-US/privacystatement" TargetMode="External" Id="rId12" /><Relationship Type="http://schemas.openxmlformats.org/officeDocument/2006/relationships/hyperlink" Target="https://aka.ms/sdl/practices/secure-by-design" TargetMode="External" Id="rId17" /><Relationship Type="http://schemas.openxmlformats.org/officeDocument/2006/relationships/hyperlink" Target="https://learn.microsoft.com/en-us/dynamics365/fin-ops-core/dev-itpro/responsible-ai/responsible-ai-overview" TargetMode="External" Id="rId33" /><Relationship Type="http://schemas.openxmlformats.org/officeDocument/2006/relationships/hyperlink" Target="https://learn.microsoft.com/en-us/dynamics365/fin-ops-core/dev-itpro/copilot/copilot-architecture" TargetMode="External" Id="rId38" /><Relationship Type="http://schemas.openxmlformats.org/officeDocument/2006/relationships/hyperlink" Target="https://learn.microsoft.com/en-us/power-platform/release-plan/2024wave1/power-platform-governance-administration/use-managed-identities-dataverse-plug-ins" TargetMode="External" Id="rId59" /><Relationship Type="http://schemas.openxmlformats.org/officeDocument/2006/relationships/hyperlink" Target="https://learn.microsoft.com/en-us/dynamics365/business-central/dev-itpro/auditing/audit-events-in-purview" TargetMode="External" Id="rId103" /><Relationship Type="http://schemas.openxmlformats.org/officeDocument/2006/relationships/hyperlink" Target="https://learn.microsoft.com/en-us/purview/register-scan-dataverse?tabs=MI" TargetMode="External" Id="rId108" /><Relationship Type="http://schemas.openxmlformats.org/officeDocument/2006/relationships/hyperlink" Target="https://aka.ms/D365SecurityAndComplianceGuide" TargetMode="External" Id="rId124" /><Relationship Type="http://schemas.openxmlformats.org/officeDocument/2006/relationships/hyperlink" Target="https://learn.microsoft.com/en-us/dynamics365/guidance/implementation-guide/security" TargetMode="External" Id="rId129" /><Relationship Type="http://schemas.openxmlformats.org/officeDocument/2006/relationships/hyperlink" Target="https://learn.microsoft.com/en-us/power-platform/admin/control-user-access" TargetMode="External" Id="rId54" /><Relationship Type="http://schemas.openxmlformats.org/officeDocument/2006/relationships/hyperlink" Target="https://learn.microsoft.com/en-us/dynamics365/fin-ops-core/dev-itpro/database/database-just-in-time-jit-access" TargetMode="External" Id="rId70" /><Relationship Type="http://schemas.openxmlformats.org/officeDocument/2006/relationships/hyperlink" Target="https://learn.microsoft.com/en-us/power-platform/admin/cross-tenant-restrictions" TargetMode="External" Id="rId75" /><Relationship Type="http://schemas.openxmlformats.org/officeDocument/2006/relationships/hyperlink" Target="https://learn.microsoft.com/en-us/azure/api-management/export-api-power-platform" TargetMode="External" Id="rId91" /><Relationship Type="http://schemas.openxmlformats.org/officeDocument/2006/relationships/hyperlink" Target="https://learn.microsoft.com/en-us/power-platform/admin/ip-firewall" TargetMode="External" Id="rId9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aka.ms/sdl/practices/monitoring-and-response" TargetMode="External" Id="rId23" /><Relationship Type="http://schemas.openxmlformats.org/officeDocument/2006/relationships/hyperlink" Target="https://learn.microsoft.com/en-us/dynamics365/guidance/implementation-guide/security-strategy-product-ce" TargetMode="External" Id="rId28" /><Relationship Type="http://schemas.openxmlformats.org/officeDocument/2006/relationships/hyperlink" Target="https://learn.microsoft.com/en-us/dynamics365/business-central/dev-itpro/security/security-application" TargetMode="External" Id="rId49" /><Relationship Type="http://schemas.openxmlformats.org/officeDocument/2006/relationships/hyperlink" Target="https://learn.microsoft.com/en-us/power-platform/guidance/adoption/conditional-access" TargetMode="External" Id="rId114" /><Relationship Type="http://schemas.openxmlformats.org/officeDocument/2006/relationships/hyperlink" Target="https://learn.microsoft.com/en-us/shows/dynamics-365-fasttrack-architecture-insights/best-practices-power-platform-and-dataverse-security" TargetMode="External" Id="rId119" /><Relationship Type="http://schemas.openxmlformats.org/officeDocument/2006/relationships/hyperlink" Target="https://learn.microsoft.com/en-us/power-platform/admin/wp-security-cds" TargetMode="External" Id="rId44" /><Relationship Type="http://schemas.openxmlformats.org/officeDocument/2006/relationships/hyperlink" Target="https://learn.microsoft.com/en-us/power-apps/maker/data-platform/azure-synapse-link-msi" TargetMode="External" Id="rId60" /><Relationship Type="http://schemas.openxmlformats.org/officeDocument/2006/relationships/hyperlink" Target="https://learn.microsoft.com/en-us/dynamics365/fin-ops-core/dev-itpro/sysadmin/active-directory-security-group" TargetMode="External" Id="rId65" /><Relationship Type="http://schemas.openxmlformats.org/officeDocument/2006/relationships/hyperlink" Target="https://learn.microsoft.com/en-us/power-platform/admin/overview-integration-application-insights" TargetMode="External" Id="rId81" /><Relationship Type="http://schemas.openxmlformats.org/officeDocument/2006/relationships/hyperlink" Target="https://learn.microsoft.com/en-us/dynamics365/fin-ops-core/dev-itpro/sysadmin/encryption" TargetMode="External" Id="rId86" /><Relationship Type="http://schemas.openxmlformats.org/officeDocument/2006/relationships/hyperlink" Target="https://learn.microsoft.com/en-us/power-platform/admin/security" TargetMode="External" Id="rId130" /><Relationship Type="http://schemas.openxmlformats.org/officeDocument/2006/relationships/hyperlink" Target="https://www.microsoft.com/en-us/securityengineering/sdl/" TargetMode="External" Id="rId13" /><Relationship Type="http://schemas.openxmlformats.org/officeDocument/2006/relationships/hyperlink" Target="https://aka.ms/sdl/practices/cryptography" TargetMode="External" Id="rId18" /><Relationship Type="http://schemas.openxmlformats.org/officeDocument/2006/relationships/hyperlink" Target="https://www.microsoft.com/en-us/trust-center/product-overview" TargetMode="External" Id="rId39" /><Relationship Type="http://schemas.openxmlformats.org/officeDocument/2006/relationships/hyperlink" Target="https://learn.microsoft.com/en-us/power-platform/admin/tenant-level-analytics" TargetMode="External" Id="rId109" /><Relationship Type="http://schemas.openxmlformats.org/officeDocument/2006/relationships/hyperlink" Target="https://learn.microsoft.com/en-us/microsoft-copilot-studio/admin-data-loss-prevention" TargetMode="External" Id="rId34" /><Relationship Type="http://schemas.openxmlformats.org/officeDocument/2006/relationships/hyperlink" Target="https://learn.microsoft.com/en-us/dynamics365/fin-ops-core/dev-itpro/data-entities/security-data-entities" TargetMode="External" Id="rId50" /><Relationship Type="http://schemas.openxmlformats.org/officeDocument/2006/relationships/hyperlink" Target="https://learn.microsoft.com/en-us/dynamics365/guidance/implementation-guide/environment-strategy-overview" TargetMode="External" Id="rId55" /><Relationship Type="http://schemas.openxmlformats.org/officeDocument/2006/relationships/hyperlink" Target="https://learn.microsoft.com/en-us/power-platform/admin/block-forwarded-email-from-power-automate" TargetMode="External" Id="rId76" /><Relationship Type="http://schemas.openxmlformats.org/officeDocument/2006/relationships/hyperlink" Target="https://learn.microsoft.com/en-us/power-platform/admin/control-user-access" TargetMode="External" Id="rId97" /><Relationship Type="http://schemas.openxmlformats.org/officeDocument/2006/relationships/hyperlink" Target="https://learn.microsoft.com/en-us/dynamics365/guidance/implementation-guide/service-solution-service-updates" TargetMode="External" Id="rId104" /><Relationship Type="http://schemas.openxmlformats.org/officeDocument/2006/relationships/hyperlink" Target="https://techcommunity.microsoft.com/t5/microsoft-learn-blog/microsoft-power-platform-and-dataverse-skill-up-on-security-by/ba-p/3250818" TargetMode="External" Id="rId120" /><Relationship Type="http://schemas.openxmlformats.org/officeDocument/2006/relationships/hyperlink" Target="https://learn.microsoft.com/en-us/dynamics365/guidance/implementation-guide/overview" TargetMode="External" Id="rId125" /><Relationship Type="http://schemas.openxmlformats.org/officeDocument/2006/relationships/settings" Target="settings.xml" Id="rId7" /><Relationship Type="http://schemas.openxmlformats.org/officeDocument/2006/relationships/hyperlink" Target="https://learn.microsoft.com/en-us/power-platform/admin/manage-application-users" TargetMode="External" Id="rId71" /><Relationship Type="http://schemas.openxmlformats.org/officeDocument/2006/relationships/hyperlink" Target="https://learn.microsoft.com/en-us/dynamics365/business-central/dev-itpro/security/security-service-tags" TargetMode="External" Id="rId92" /><Relationship Type="http://schemas.openxmlformats.org/officeDocument/2006/relationships/customXml" Target="../customXml/item2.xml" Id="rId2" /><Relationship Type="http://schemas.openxmlformats.org/officeDocument/2006/relationships/hyperlink" Target="https://learn.microsoft.com/en-us/dynamics365/guidance/implementation-guide/security-strategy-product-portals" TargetMode="External" Id="rId29" /><Relationship Type="http://schemas.openxmlformats.org/officeDocument/2006/relationships/hyperlink" Target="https://aka.ms/sdl/practices/security-training" TargetMode="External" Id="rId24" /><Relationship Type="http://schemas.openxmlformats.org/officeDocument/2006/relationships/hyperlink" Target="https://www.microsoft.com/en-us/trust-center/privacy/data-location" TargetMode="External" Id="rId40" /><Relationship Type="http://schemas.openxmlformats.org/officeDocument/2006/relationships/hyperlink" Target="https://learn.microsoft.com/en-us/training/modules/fast-track-security/2-security-workshop-topics" TargetMode="External" Id="rId45" /><Relationship Type="http://schemas.openxmlformats.org/officeDocument/2006/relationships/hyperlink" Target="https://learn.microsoft.com/en-us/dynamics365/fin-ops-core/dev-itpro/sysadmin/extensible-data-security-policies" TargetMode="External" Id="rId66" /><Relationship Type="http://schemas.openxmlformats.org/officeDocument/2006/relationships/hyperlink" Target="https://learn.microsoft.com/en-us/dynamics365/fin-ops-core/dev-itpro/sysadmin/customer-managed-keys" TargetMode="External" Id="rId87" /><Relationship Type="http://schemas.openxmlformats.org/officeDocument/2006/relationships/hyperlink" Target="https://learn.microsoft.com/en-us/power-platform/admin/analytics-flow" TargetMode="External" Id="rId110" /><Relationship Type="http://schemas.openxmlformats.org/officeDocument/2006/relationships/hyperlink" Target="https://learn.microsoft.com/en-us/power-platform/admin/restrict-access-online-trusted-ip-rules" TargetMode="External" Id="rId115" /><Relationship Type="http://schemas.openxmlformats.org/officeDocument/2006/relationships/hyperlink" Target="https://www.microsoft.com/en-us/power-platform/blog/power-apps/it-governance-controls-for-your-copilot-agents/" TargetMode="External" Id="rId131" /><Relationship Type="http://schemas.openxmlformats.org/officeDocument/2006/relationships/hyperlink" Target="https://learn.microsoft.com/en-us/dynamics365/finance/localizations/global/setting-up-azure-key-vault-client" TargetMode="External" Id="rId61" /><Relationship Type="http://schemas.openxmlformats.org/officeDocument/2006/relationships/hyperlink" Target="https://learn.microsoft.com/en-us/power-platform/guidance/coe/starter-kit" TargetMode="External" Id="rId82" /><Relationship Type="http://schemas.openxmlformats.org/officeDocument/2006/relationships/hyperlink" Target="https://www.microsoft.com/securityengineering/sdl/practices/sscs" TargetMode="External" Id="rId19" /><Relationship Type="http://schemas.openxmlformats.org/officeDocument/2006/relationships/image" Target="media/image2.png" Id="rId14" /><Relationship Type="http://schemas.openxmlformats.org/officeDocument/2006/relationships/hyperlink" Target="https://learn.microsoft.com/en-us/dynamics365/guidance/implementation-guide/security-strategy-product-oa" TargetMode="External" Id="rId30" /><Relationship Type="http://schemas.openxmlformats.org/officeDocument/2006/relationships/hyperlink" Target="https://learn.microsoft.com/en-us/microsoft-copilot-studio/security-faq" TargetMode="External" Id="rId35" /><Relationship Type="http://schemas.openxmlformats.org/officeDocument/2006/relationships/hyperlink" Target="https://learn.microsoft.com/en-us/entra/identity/authentication/concept-mfa-howitworks" TargetMode="External" Id="rId56" /><Relationship Type="http://schemas.openxmlformats.org/officeDocument/2006/relationships/hyperlink" Target="https://learn.microsoft.com/en-us/power-platform/admin/enable-use-comprehensive-auditing" TargetMode="External" Id="rId77" /><Relationship Type="http://schemas.openxmlformats.org/officeDocument/2006/relationships/hyperlink" Target="https://learn.microsoft.com/en-us/dynamics365/fin-ops-core/dev-itpro/sysadmin/archive-data" TargetMode="External" Id="rId100" /><Relationship Type="http://schemas.openxmlformats.org/officeDocument/2006/relationships/hyperlink" Target="https://learn.microsoft.com/en-us/power-platform/admin/security/security-posture-overview" TargetMode="External" Id="rId105" /><Relationship Type="http://schemas.openxmlformats.org/officeDocument/2006/relationships/hyperlink" Target="https://learn.microsoft.com/en-us/training/modules/model-security/?wt.mc_id=cybersecurityawarenessmonth2022_csaalignedpost_blog_wwl" TargetMode="External" Id="rId126" /><Relationship Type="http://schemas.openxmlformats.org/officeDocument/2006/relationships/webSettings" Target="webSettings.xml" Id="rId8" /><Relationship Type="http://schemas.openxmlformats.org/officeDocument/2006/relationships/hyperlink" Target="https://learn.microsoft.com/en-us/dynamics365/guidance/implementation-guide/integrate-other-solutions" TargetMode="External" Id="rId51" /><Relationship Type="http://schemas.openxmlformats.org/officeDocument/2006/relationships/hyperlink" Target="https://learn.microsoft.com/en-us/entra/identity-platform/howto-create-service-principal-portal" TargetMode="External" Id="rId72" /><Relationship Type="http://schemas.openxmlformats.org/officeDocument/2006/relationships/hyperlink" Target="https://learn.microsoft.com/en-us/fabric/security/service-admin-row-level-security" TargetMode="External" Id="rId93" /><Relationship Type="http://schemas.openxmlformats.org/officeDocument/2006/relationships/hyperlink" Target="https://learn.microsoft.com/en-us/power-platform/guidance/adoption/access-usage" TargetMode="External" Id="rId98" /><Relationship Type="http://schemas.openxmlformats.org/officeDocument/2006/relationships/hyperlink" Target="https://learn.microsoft.com/en-us/collections/g1kbpkdg628q7?wt.mc_id=cybersecurityawarenessmonth2022_csaalignedpost_blog_wwl" TargetMode="External" Id="rId121" /><Relationship Type="http://schemas.openxmlformats.org/officeDocument/2006/relationships/customXml" Target="../customXml/item3.xml" Id="rId3" /><Relationship Type="http://schemas.openxmlformats.org/officeDocument/2006/relationships/image" Target="media/image3.png" Id="rId25" /><Relationship Type="http://schemas.openxmlformats.org/officeDocument/2006/relationships/hyperlink" Target="https://learn.microsoft.com/en-us/power-apps/developer/data-platform/security-concepts" TargetMode="External" Id="rId46" /><Relationship Type="http://schemas.openxmlformats.org/officeDocument/2006/relationships/hyperlink" Target="https://learn.microsoft.com/en-us/power-platform/admin/database-security" TargetMode="External" Id="rId67" /><Relationship Type="http://schemas.openxmlformats.org/officeDocument/2006/relationships/hyperlink" Target="https://learn.microsoft.com/en-us/entra/identity/conditional-access/concept-continuous-access-evaluation" TargetMode="External" Id="rId116" /><Relationship Type="http://schemas.openxmlformats.org/officeDocument/2006/relationships/hyperlink" Target="https://www.microsoft.com/securityengineering/sdl/practices/secure-dev-infra" TargetMode="External" Id="rId20" /><Relationship Type="http://schemas.openxmlformats.org/officeDocument/2006/relationships/hyperlink" Target="https://learn.microsoft.com/en-us/microsoft-copilot-studio/geo-data-residency-security" TargetMode="External" Id="rId41" /><Relationship Type="http://schemas.openxmlformats.org/officeDocument/2006/relationships/hyperlink" Target="https://learn.microsoft.com/en-us/training/modules/get-started-security-roles/?wt.mc_id=cybersecurityawarenessmonth2022_csaalignedpost_blog_wwl" TargetMode="External" Id="rId62" /><Relationship Type="http://schemas.openxmlformats.org/officeDocument/2006/relationships/hyperlink" Target="https://learn.microsoft.com/en-us/power-platform/admin/manage-encryption-key" TargetMode="External" Id="rId83" /><Relationship Type="http://schemas.openxmlformats.org/officeDocument/2006/relationships/hyperlink" Target="https://learn.microsoft.com/en-us/azure/virtual-network/service-tags-overview" TargetMode="External" Id="rId88" /><Relationship Type="http://schemas.openxmlformats.org/officeDocument/2006/relationships/hyperlink" Target="https://learn.microsoft.com/en-us/power-platform/admin/self-service-analytics" TargetMode="External" Id="rId111" /><Relationship Type="http://schemas.openxmlformats.org/officeDocument/2006/relationships/footer" Target="footer1.xml" Id="rId132" /><Relationship Type="http://schemas.openxmlformats.org/officeDocument/2006/relationships/hyperlink" Target="https://aka.ms/sdl/practices/security-program-management" TargetMode="External" Id="rId15" /><Relationship Type="http://schemas.openxmlformats.org/officeDocument/2006/relationships/hyperlink" Target="https://learn.microsoft.com/en-us/microsoft-copilot-studio/responsible-ai-overview" TargetMode="External" Id="rId36" /><Relationship Type="http://schemas.openxmlformats.org/officeDocument/2006/relationships/hyperlink" Target="https://learn.microsoft.com/en-us/azure/key-vault/general/" TargetMode="External" Id="rId57" /><Relationship Type="http://schemas.openxmlformats.org/officeDocument/2006/relationships/hyperlink" Target="https://learn.microsoft.com/en-us/power-platform/developer/unified-experience/finance-operations-product-db-access" TargetMode="External" Id="rId106" /><Relationship Type="http://schemas.openxmlformats.org/officeDocument/2006/relationships/hyperlink" Target="https://learn.microsoft.com/en-us/training/modules/implementation-recommendations/" TargetMode="External" Id="rId127" /><Relationship Type="http://schemas.openxmlformats.org/officeDocument/2006/relationships/endnotes" Target="endnotes.xml" Id="rId10" /><Relationship Type="http://schemas.openxmlformats.org/officeDocument/2006/relationships/hyperlink" Target="https://learn.microsoft.com/en-us/dynamics365/guidance/implementation-guide/security-strategy-day-one-priority" TargetMode="External" Id="rId31" /><Relationship Type="http://schemas.openxmlformats.org/officeDocument/2006/relationships/hyperlink" Target="https://learn.microsoft.com/en-us/training/modules/implement-power-virtual-agents/" TargetMode="External" Id="rId52" /><Relationship Type="http://schemas.openxmlformats.org/officeDocument/2006/relationships/hyperlink" Target="https://learn.microsoft.com/en-us/power-apps/developer/data-platform/security-roles" TargetMode="External" Id="rId73" /><Relationship Type="http://schemas.openxmlformats.org/officeDocument/2006/relationships/hyperlink" Target="https://learn.microsoft.com/en-us/entra/identity/monitoring-health/concept-audit-logs" TargetMode="External" Id="rId78" /><Relationship Type="http://schemas.openxmlformats.org/officeDocument/2006/relationships/hyperlink" Target="https://learn.microsoft.com/en-us/power-query/connectors/dataverse" TargetMode="External" Id="rId94" /><Relationship Type="http://schemas.openxmlformats.org/officeDocument/2006/relationships/hyperlink" Target="https://learn.microsoft.com/en-us/dynamics365/fin-ops-core/dev-itpro/perf-test/rsat/rsat-user-based-authentication" TargetMode="External" Id="rId99" /><Relationship Type="http://schemas.openxmlformats.org/officeDocument/2006/relationships/hyperlink" Target="https://learn.microsoft.com/en-us/microsoft-copilot-studio/admin-logging-copilot-studio" TargetMode="External" Id="rId101" /><Relationship Type="http://schemas.openxmlformats.org/officeDocument/2006/relationships/hyperlink" Target="https://www.microsoft.com/en-us/power-platform/blog/power-apps/protecting-data-with-dataverse-part-2-security-from-internal-threats-users/?msockid=1de4bf3d1c9d60712ccbabaa1dde61a6" TargetMode="External" Id="rId122"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learn.microsoft.com/en-us/dynamics365/guidance/implementation-guide/security" TargetMode="External" Id="rId26" /><Relationship Type="http://schemas.openxmlformats.org/officeDocument/2006/relationships/hyperlink" Target="https://learn.microsoft.com/en-us/training/modules/fast-track-security/" TargetMode="External" Id="rId47" /><Relationship Type="http://schemas.openxmlformats.org/officeDocument/2006/relationships/hyperlink" Target="https://learn.microsoft.com/en-us/power-platform/admin/use-service-admin-role-manage-tenant" TargetMode="External" Id="rId68" /><Relationship Type="http://schemas.openxmlformats.org/officeDocument/2006/relationships/hyperlink" Target="https://learn.microsoft.com/en-us/power-platform/guidance/expressroute/overview" TargetMode="External" Id="rId89" /><Relationship Type="http://schemas.openxmlformats.org/officeDocument/2006/relationships/hyperlink" Target="https://learn.microsoft.com/en-us/azure/sentinel/business-applications/deploy-power-platform-solution" TargetMode="External" Id="rId112" /><Relationship Type="http://schemas.openxmlformats.org/officeDocument/2006/relationships/fontTable" Target="fontTable.xml" Id="rId1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4567FAF133F4B9B3F203FFC8000F8" ma:contentTypeVersion="20" ma:contentTypeDescription="Create a new document." ma:contentTypeScope="" ma:versionID="d0714c6573a24c3eb900a6781af25ff3">
  <xsd:schema xmlns:xsd="http://www.w3.org/2001/XMLSchema" xmlns:xs="http://www.w3.org/2001/XMLSchema" xmlns:p="http://schemas.microsoft.com/office/2006/metadata/properties" xmlns:ns1="http://schemas.microsoft.com/sharepoint/v3" xmlns:ns2="0498d0b3-19fa-4b2e-960c-52754c607e7a" xmlns:ns3="94d6a055-0d23-4cb5-b718-e57dfc89cea4" targetNamespace="http://schemas.microsoft.com/office/2006/metadata/properties" ma:root="true" ma:fieldsID="f2534fefcafa51a005437e99bfc0b66e" ns1:_="" ns2:_="" ns3:_="">
    <xsd:import namespace="http://schemas.microsoft.com/sharepoint/v3"/>
    <xsd:import namespace="0498d0b3-19fa-4b2e-960c-52754c607e7a"/>
    <xsd:import namespace="94d6a055-0d23-4cb5-b718-e57dfc89ce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LengthInSeconds" minOccurs="0"/>
                <xsd:element ref="ns2:MediaServiceGenerationTime" minOccurs="0"/>
                <xsd:element ref="ns2:MediaServiceEventHashCode" minOccurs="0"/>
                <xsd:element ref="ns2:GeneralInfoAboutDeck" minOccurs="0"/>
                <xsd:element ref="ns2:PowerPlatform" minOccurs="0"/>
                <xsd:element ref="ns2:Dynamics365" minOccurs="0"/>
                <xsd:element ref="ns2:MediaServiceBillingMetadata"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98d0b3-19fa-4b2e-960c-52754c607e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GeneralInfoAboutDeck" ma:index="20" nillable="true" ma:displayName="General Info About Deck" ma:format="Dropdown" ma:internalName="GeneralInfoAboutDeck">
      <xsd:simpleType>
        <xsd:restriction base="dms:Note">
          <xsd:maxLength value="255"/>
        </xsd:restriction>
      </xsd:simpleType>
    </xsd:element>
    <xsd:element name="PowerPlatform" ma:index="21" nillable="true" ma:displayName="Power Platform" ma:default="N/A" ma:format="Dropdown" ma:internalName="PowerPlatform">
      <xsd:simpleType>
        <xsd:union memberTypes="dms:Text">
          <xsd:simpleType>
            <xsd:restriction base="dms:Choice">
              <xsd:enumeration value="N/A"/>
              <xsd:enumeration value="Yes"/>
              <xsd:enumeration value="No"/>
            </xsd:restriction>
          </xsd:simpleType>
        </xsd:union>
      </xsd:simpleType>
    </xsd:element>
    <xsd:element name="Dynamics365" ma:index="22" nillable="true" ma:displayName="Dynamics 365" ma:default="N/A" ma:format="Dropdown" ma:internalName="Dynamics365">
      <xsd:simpleType>
        <xsd:union memberTypes="dms:Text">
          <xsd:simpleType>
            <xsd:restriction base="dms:Choice">
              <xsd:enumeration value="N/A"/>
              <xsd:enumeration value="Yes"/>
              <xsd:enumeration value="No"/>
            </xsd:restriction>
          </xsd:simpleType>
        </xsd:union>
      </xsd:simpleType>
    </xsd:element>
    <xsd:element name="MediaServiceBillingMetadata" ma:index="23" nillable="true" ma:displayName="MediaServiceBillingMetadata" ma:hidden="true" ma:internalName="MediaServiceBillingMetadata" ma:readOnly="true">
      <xsd:simpleType>
        <xsd:restriction base="dms:Text"/>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d6a055-0d23-4cb5-b718-e57dfc89cea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9ae33657-6907-463e-905f-3f59d5f101f8}" ma:internalName="TaxCatchAll" ma:showField="CatchAllData" ma:web="94d6a055-0d23-4cb5-b718-e57dfc89ce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94d6a055-0d23-4cb5-b718-e57dfc89cea4">
      <UserInfo>
        <DisplayName>Rony Oommen</DisplayName>
        <AccountId>26</AccountId>
        <AccountType/>
      </UserInfo>
    </SharedWithUsers>
    <MediaLengthInSeconds xmlns="0498d0b3-19fa-4b2e-960c-52754c607e7a" xsi:nil="true"/>
    <PowerPlatform xmlns="0498d0b3-19fa-4b2e-960c-52754c607e7a">N/A</PowerPlatform>
    <GeneralInfoAboutDeck xmlns="0498d0b3-19fa-4b2e-960c-52754c607e7a" xsi:nil="true"/>
    <Dynamics365 xmlns="0498d0b3-19fa-4b2e-960c-52754c607e7a">N/A</Dynamics365>
    <lcf76f155ced4ddcb4097134ff3c332f xmlns="0498d0b3-19fa-4b2e-960c-52754c607e7a">
      <Terms xmlns="http://schemas.microsoft.com/office/infopath/2007/PartnerControls"/>
    </lcf76f155ced4ddcb4097134ff3c332f>
    <TaxCatchAll xmlns="94d6a055-0d23-4cb5-b718-e57dfc89cea4" xsi:nil="true"/>
  </documentManagement>
</p:properties>
</file>

<file path=customXml/itemProps1.xml><?xml version="1.0" encoding="utf-8"?>
<ds:datastoreItem xmlns:ds="http://schemas.openxmlformats.org/officeDocument/2006/customXml" ds:itemID="{57A285F9-1D5A-4DF8-B74A-F2F6D33AC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498d0b3-19fa-4b2e-960c-52754c607e7a"/>
    <ds:schemaRef ds:uri="94d6a055-0d23-4cb5-b718-e57dfc89ce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8C7FB2-8E0D-4540-B281-91EEED0EC080}">
  <ds:schemaRefs>
    <ds:schemaRef ds:uri="http://schemas.openxmlformats.org/officeDocument/2006/bibliography"/>
  </ds:schemaRefs>
</ds:datastoreItem>
</file>

<file path=customXml/itemProps3.xml><?xml version="1.0" encoding="utf-8"?>
<ds:datastoreItem xmlns:ds="http://schemas.openxmlformats.org/officeDocument/2006/customXml" ds:itemID="{1C59DEDE-5C2E-4246-A4E4-11BB017C5DCC}">
  <ds:schemaRefs>
    <ds:schemaRef ds:uri="http://schemas.microsoft.com/sharepoint/v3/contenttype/forms"/>
  </ds:schemaRefs>
</ds:datastoreItem>
</file>

<file path=customXml/itemProps4.xml><?xml version="1.0" encoding="utf-8"?>
<ds:datastoreItem xmlns:ds="http://schemas.openxmlformats.org/officeDocument/2006/customXml" ds:itemID="{4F8AD6E9-DCB5-42E7-ABB6-8448439BACC8}">
  <ds:schemaRefs>
    <ds:schemaRef ds:uri="http://schemas.microsoft.com/sharepoint/v3"/>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 ds:uri="0498d0b3-19fa-4b2e-960c-52754c607e7a"/>
    <ds:schemaRef ds:uri="94d6a055-0d23-4cb5-b718-e57dfc89cea4"/>
    <ds:schemaRef ds:uri="http://schemas.microsoft.com/office/2006/metadata/properties"/>
    <ds:schemaRef ds:uri="http://purl.org/dc/terms/"/>
    <ds:schemaRef ds:uri="http://purl.org/dc/elements/1.1/"/>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Muhammad Aurangzeb</dc:creator>
  <keywords/>
  <dc:description/>
  <lastModifiedBy>Muhammad Aurangzeb</lastModifiedBy>
  <revision>45</revision>
  <dcterms:created xsi:type="dcterms:W3CDTF">2024-08-27T04:51:00.0000000Z</dcterms:created>
  <dcterms:modified xsi:type="dcterms:W3CDTF">2025-04-15T08:08:15.5283180Z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0x01010044F4567FAF133F4B9B3F203FFC8000F8</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kfend@microsoft.com</vt:lpwstr>
  </property>
  <property fmtid="{D5CDD505-2E9C-101B-9397-08002B2CF9AE}" pid="6" name="MSIP_Label_f42aa342-8706-4288-bd11-ebb85995028c_SetDate">
    <vt:lpwstr>2019-07-11T18:49:24.4083827Z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0e5882eb-a856-435e-aacb-82b67c00b360</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y fmtid="{D5CDD505-2E9C-101B-9397-08002B2CF9AE}" pid="12" name="MediaServiceImageTags">
    <vt:lpwstr/>
  </property>
  <property fmtid="{D5CDD505-2E9C-101B-9397-08002B2CF9AE}" pid="13" name="Order">
    <vt:r8>23000</vt:r8>
  </property>
  <property fmtid="{D5CDD505-2E9C-101B-9397-08002B2CF9AE}" pid="14" name="xd_Signature">
    <vt:bool>false</vt:bool>
  </property>
  <property fmtid="{D5CDD505-2E9C-101B-9397-08002B2CF9AE}" pid="15" name="xd_ProgID">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